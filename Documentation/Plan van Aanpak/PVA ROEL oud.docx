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30EA9" w14:textId="77777777" w:rsidR="006D538A" w:rsidRPr="007676A7" w:rsidRDefault="00741E36">
      <w:pPr>
        <w:rPr>
          <w:b/>
          <w:sz w:val="72"/>
          <w:szCs w:val="72"/>
          <w:u w:val="single"/>
        </w:rPr>
      </w:pPr>
      <w:bookmarkStart w:id="0" w:name="_GoBack"/>
      <w:bookmarkEnd w:id="0"/>
      <w:r w:rsidRPr="007676A7">
        <w:rPr>
          <w:b/>
          <w:sz w:val="72"/>
          <w:szCs w:val="72"/>
          <w:u w:val="single"/>
        </w:rPr>
        <w:t>Plan van aanpak</w:t>
      </w:r>
    </w:p>
    <w:p w14:paraId="48364C3A" w14:textId="77777777" w:rsidR="00544D4B" w:rsidRPr="007676A7" w:rsidRDefault="00544D4B">
      <w:pPr>
        <w:rPr>
          <w:sz w:val="28"/>
          <w:szCs w:val="28"/>
          <w:u w:val="single"/>
        </w:rPr>
      </w:pPr>
      <w:r w:rsidRPr="007676A7">
        <w:rPr>
          <w:sz w:val="28"/>
          <w:szCs w:val="28"/>
          <w:u w:val="single"/>
        </w:rPr>
        <w:t>Editoo B.V.</w:t>
      </w:r>
    </w:p>
    <w:p w14:paraId="661716F3" w14:textId="77777777" w:rsidR="00544D4B" w:rsidRDefault="00544D4B"/>
    <w:p w14:paraId="1ED845DD" w14:textId="77777777" w:rsidR="00544D4B" w:rsidRDefault="00544D4B"/>
    <w:p w14:paraId="69FD041A" w14:textId="77777777" w:rsidR="00544D4B" w:rsidRDefault="00544D4B"/>
    <w:p w14:paraId="2A934AF7" w14:textId="77777777" w:rsidR="00544D4B" w:rsidRDefault="00544D4B"/>
    <w:p w14:paraId="6FAFA052" w14:textId="77777777" w:rsidR="00544D4B" w:rsidRDefault="00544D4B"/>
    <w:p w14:paraId="3FA66BA4" w14:textId="77777777" w:rsidR="00544D4B" w:rsidRDefault="00544D4B"/>
    <w:p w14:paraId="6E7C442C" w14:textId="77777777" w:rsidR="00544D4B" w:rsidRDefault="00544D4B"/>
    <w:p w14:paraId="305044C5" w14:textId="77777777" w:rsidR="00544D4B" w:rsidRDefault="00A15D5D">
      <w:r>
        <w:rPr>
          <w:noProof/>
          <w:lang w:eastAsia="nl-NL"/>
        </w:rPr>
        <w:drawing>
          <wp:anchor distT="0" distB="0" distL="114300" distR="114300" simplePos="0" relativeHeight="251658240" behindDoc="1" locked="0" layoutInCell="1" allowOverlap="1" wp14:anchorId="2AEACBB2" wp14:editId="0C9533C0">
            <wp:simplePos x="0" y="0"/>
            <wp:positionH relativeFrom="column">
              <wp:posOffset>3810</wp:posOffset>
            </wp:positionH>
            <wp:positionV relativeFrom="paragraph">
              <wp:posOffset>12700</wp:posOffset>
            </wp:positionV>
            <wp:extent cx="6009409" cy="1914236"/>
            <wp:effectExtent l="0" t="0" r="0" b="0"/>
            <wp:wrapNone/>
            <wp:docPr id="1" name="Afbeelding 1" descr="C:\Users\Roel de Man\AppData\Local\Microsoft\Windows\INetCache\Content.Word\edito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el de Man\AppData\Local\Microsoft\Windows\INetCache\Content.Word\editoo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9409" cy="19142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B0BEA" w14:textId="77777777" w:rsidR="00544D4B" w:rsidRDefault="00544D4B"/>
    <w:p w14:paraId="2FB4DB63" w14:textId="77777777" w:rsidR="00A15D5D" w:rsidRDefault="00A15D5D"/>
    <w:p w14:paraId="48513477" w14:textId="77777777" w:rsidR="00A15D5D" w:rsidRDefault="00A15D5D"/>
    <w:p w14:paraId="6E56885A" w14:textId="77777777" w:rsidR="00A15D5D" w:rsidRDefault="00A15D5D"/>
    <w:p w14:paraId="08B9DDB5" w14:textId="77777777" w:rsidR="00A15D5D" w:rsidRDefault="00A15D5D"/>
    <w:p w14:paraId="5D7B29B7" w14:textId="77777777" w:rsidR="00544D4B" w:rsidRDefault="00544D4B"/>
    <w:p w14:paraId="58FC3DD3" w14:textId="77777777" w:rsidR="00544D4B" w:rsidRDefault="00544D4B"/>
    <w:p w14:paraId="5FDCBA84" w14:textId="77777777" w:rsidR="00A15D5D" w:rsidRDefault="00A15D5D"/>
    <w:p w14:paraId="31EC4540" w14:textId="77777777" w:rsidR="00A15D5D" w:rsidRDefault="00A15D5D"/>
    <w:p w14:paraId="50298649" w14:textId="77777777" w:rsidR="00A15D5D" w:rsidRDefault="00A15D5D"/>
    <w:p w14:paraId="641176C8" w14:textId="77777777" w:rsidR="00A15D5D" w:rsidRDefault="00A15D5D"/>
    <w:p w14:paraId="0D06D5D0" w14:textId="77777777" w:rsidR="00A15D5D" w:rsidRDefault="00A15D5D"/>
    <w:p w14:paraId="5A454967" w14:textId="77777777" w:rsidR="00A15D5D" w:rsidRDefault="00A15D5D"/>
    <w:p w14:paraId="2F1DE124" w14:textId="77777777" w:rsidR="00A15D5D" w:rsidRDefault="00A15D5D"/>
    <w:p w14:paraId="2852EB0F" w14:textId="77777777" w:rsidR="00A15D5D" w:rsidRDefault="00A15D5D"/>
    <w:p w14:paraId="10107525" w14:textId="77777777" w:rsidR="00544D4B" w:rsidRPr="00C9096F" w:rsidRDefault="00544D4B">
      <w:r w:rsidRPr="007676A7">
        <w:rPr>
          <w:b/>
          <w:u w:val="single"/>
        </w:rPr>
        <w:t>Naam:</w:t>
      </w:r>
      <w:r>
        <w:t xml:space="preserve"> </w:t>
      </w:r>
      <w:r w:rsidR="007676A7">
        <w:tab/>
      </w:r>
      <w:r w:rsidR="007676A7">
        <w:tab/>
      </w:r>
      <w:r w:rsidR="007676A7">
        <w:tab/>
      </w:r>
      <w:r w:rsidR="007676A7">
        <w:tab/>
      </w:r>
      <w:r w:rsidR="007676A7">
        <w:tab/>
      </w:r>
      <w:r>
        <w:t>Roel de Man</w:t>
      </w:r>
      <w:r>
        <w:br/>
      </w:r>
      <w:r w:rsidRPr="007676A7">
        <w:rPr>
          <w:b/>
          <w:u w:val="single"/>
        </w:rPr>
        <w:t>Studentennummer:</w:t>
      </w:r>
      <w:r w:rsidR="007676A7" w:rsidRPr="007676A7">
        <w:tab/>
      </w:r>
      <w:r w:rsidR="007676A7">
        <w:tab/>
      </w:r>
      <w:r w:rsidR="007676A7">
        <w:tab/>
      </w:r>
      <w:r>
        <w:t>489962</w:t>
      </w:r>
      <w:r>
        <w:br/>
      </w:r>
      <w:r w:rsidRPr="007676A7">
        <w:rPr>
          <w:b/>
          <w:u w:val="single"/>
        </w:rPr>
        <w:t>Opleiding:</w:t>
      </w:r>
      <w:r w:rsidR="007676A7">
        <w:rPr>
          <w:b/>
        </w:rPr>
        <w:tab/>
      </w:r>
      <w:r w:rsidR="007676A7">
        <w:rPr>
          <w:b/>
        </w:rPr>
        <w:tab/>
      </w:r>
      <w:r w:rsidR="007676A7">
        <w:rPr>
          <w:b/>
        </w:rPr>
        <w:tab/>
      </w:r>
      <w:r w:rsidR="007676A7">
        <w:rPr>
          <w:b/>
        </w:rPr>
        <w:tab/>
      </w:r>
      <w:r>
        <w:t xml:space="preserve">Communicatie </w:t>
      </w:r>
      <w:r w:rsidR="007676A7">
        <w:t>Multimedia Design (informatica)</w:t>
      </w:r>
      <w:r>
        <w:br/>
      </w:r>
      <w:r w:rsidR="00F66309" w:rsidRPr="007676A7">
        <w:rPr>
          <w:b/>
          <w:u w:val="single"/>
        </w:rPr>
        <w:t>Afstudeer</w:t>
      </w:r>
      <w:r w:rsidR="00571BEF" w:rsidRPr="007676A7">
        <w:rPr>
          <w:b/>
          <w:u w:val="single"/>
        </w:rPr>
        <w:t>docent</w:t>
      </w:r>
      <w:r w:rsidRPr="007676A7">
        <w:rPr>
          <w:b/>
          <w:u w:val="single"/>
        </w:rPr>
        <w:t xml:space="preserve"> ICA:</w:t>
      </w:r>
      <w:r w:rsidR="00791DBD">
        <w:t xml:space="preserve"> </w:t>
      </w:r>
      <w:r w:rsidR="007676A7">
        <w:tab/>
      </w:r>
      <w:r w:rsidR="007676A7">
        <w:tab/>
      </w:r>
      <w:r w:rsidR="007676A7">
        <w:tab/>
      </w:r>
      <w:r w:rsidR="00791DBD">
        <w:t>Lars Tijsma</w:t>
      </w:r>
      <w:r>
        <w:br/>
      </w:r>
      <w:r w:rsidR="008613D5">
        <w:rPr>
          <w:b/>
          <w:u w:val="single"/>
        </w:rPr>
        <w:t>Bedrijfsbegeleider</w:t>
      </w:r>
      <w:r w:rsidRPr="007676A7">
        <w:rPr>
          <w:b/>
          <w:u w:val="single"/>
        </w:rPr>
        <w:t xml:space="preserve"> Editoo B.V.:</w:t>
      </w:r>
      <w:r w:rsidRPr="00544D4B">
        <w:rPr>
          <w:b/>
        </w:rPr>
        <w:t xml:space="preserve"> </w:t>
      </w:r>
      <w:r w:rsidR="007676A7">
        <w:rPr>
          <w:b/>
        </w:rPr>
        <w:tab/>
      </w:r>
      <w:r>
        <w:t>Leo van Snippenburg</w:t>
      </w:r>
      <w:r>
        <w:br/>
      </w:r>
      <w:r w:rsidRPr="007676A7">
        <w:rPr>
          <w:b/>
          <w:u w:val="single"/>
        </w:rPr>
        <w:t>Datum:</w:t>
      </w:r>
      <w:r w:rsidR="00741E36">
        <w:t xml:space="preserve"> </w:t>
      </w:r>
      <w:r w:rsidR="007676A7">
        <w:tab/>
      </w:r>
      <w:r w:rsidR="007676A7">
        <w:tab/>
      </w:r>
      <w:r w:rsidR="007676A7">
        <w:tab/>
      </w:r>
      <w:r w:rsidR="007676A7">
        <w:tab/>
      </w:r>
      <w:r w:rsidR="00C80EE1">
        <w:t>21</w:t>
      </w:r>
      <w:r>
        <w:t xml:space="preserve"> april 2016</w:t>
      </w:r>
      <w:r>
        <w:br/>
      </w:r>
      <w:r w:rsidRPr="007676A7">
        <w:rPr>
          <w:b/>
          <w:u w:val="single"/>
        </w:rPr>
        <w:t>Versie:</w:t>
      </w:r>
      <w:r w:rsidR="007676A7">
        <w:tab/>
      </w:r>
      <w:r w:rsidR="007676A7">
        <w:tab/>
      </w:r>
      <w:r w:rsidR="00CA6B4F">
        <w:tab/>
      </w:r>
      <w:r w:rsidR="007676A7">
        <w:tab/>
      </w:r>
      <w:r w:rsidR="007676A7">
        <w:tab/>
      </w:r>
      <w:r w:rsidR="00C80EE1">
        <w:t>2.1</w:t>
      </w:r>
      <w:r>
        <w:br w:type="page"/>
      </w:r>
      <w:r w:rsidRPr="00061692">
        <w:rPr>
          <w:b/>
          <w:sz w:val="28"/>
          <w:szCs w:val="28"/>
          <w:u w:val="single"/>
        </w:rPr>
        <w:lastRenderedPageBreak/>
        <w:t>Versiebeheer</w:t>
      </w:r>
    </w:p>
    <w:tbl>
      <w:tblPr>
        <w:tblStyle w:val="Lichtraster"/>
        <w:tblW w:w="0" w:type="auto"/>
        <w:tblLook w:val="04A0" w:firstRow="1" w:lastRow="0" w:firstColumn="1" w:lastColumn="0" w:noHBand="0" w:noVBand="1"/>
      </w:tblPr>
      <w:tblGrid>
        <w:gridCol w:w="861"/>
        <w:gridCol w:w="1374"/>
        <w:gridCol w:w="1559"/>
        <w:gridCol w:w="2410"/>
        <w:gridCol w:w="3008"/>
      </w:tblGrid>
      <w:tr w:rsidR="00683838" w14:paraId="643560FC" w14:textId="77777777" w:rsidTr="00C80EE1">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861" w:type="dxa"/>
          </w:tcPr>
          <w:p w14:paraId="626AC5FC" w14:textId="77777777" w:rsidR="00683838" w:rsidRPr="00C9096F" w:rsidRDefault="00683838" w:rsidP="008332A0">
            <w:pPr>
              <w:rPr>
                <w:b w:val="0"/>
              </w:rPr>
            </w:pPr>
            <w:r w:rsidRPr="00C9096F">
              <w:t>Versie</w:t>
            </w:r>
          </w:p>
        </w:tc>
        <w:tc>
          <w:tcPr>
            <w:tcW w:w="1374" w:type="dxa"/>
          </w:tcPr>
          <w:p w14:paraId="353A4192" w14:textId="77777777" w:rsidR="00683838" w:rsidRPr="00C9096F" w:rsidRDefault="00683838" w:rsidP="008332A0">
            <w:pPr>
              <w:cnfStyle w:val="100000000000" w:firstRow="1" w:lastRow="0" w:firstColumn="0" w:lastColumn="0" w:oddVBand="0" w:evenVBand="0" w:oddHBand="0" w:evenHBand="0" w:firstRowFirstColumn="0" w:firstRowLastColumn="0" w:lastRowFirstColumn="0" w:lastRowLastColumn="0"/>
              <w:rPr>
                <w:b w:val="0"/>
              </w:rPr>
            </w:pPr>
            <w:r w:rsidRPr="00C9096F">
              <w:t>Datum</w:t>
            </w:r>
          </w:p>
        </w:tc>
        <w:tc>
          <w:tcPr>
            <w:tcW w:w="1559" w:type="dxa"/>
          </w:tcPr>
          <w:p w14:paraId="16F23C88" w14:textId="77777777" w:rsidR="00683838" w:rsidRPr="00C9096F" w:rsidRDefault="00683838" w:rsidP="008332A0">
            <w:pPr>
              <w:cnfStyle w:val="100000000000" w:firstRow="1" w:lastRow="0" w:firstColumn="0" w:lastColumn="0" w:oddVBand="0" w:evenVBand="0" w:oddHBand="0" w:evenHBand="0" w:firstRowFirstColumn="0" w:firstRowLastColumn="0" w:lastRowFirstColumn="0" w:lastRowLastColumn="0"/>
              <w:rPr>
                <w:b w:val="0"/>
              </w:rPr>
            </w:pPr>
            <w:r w:rsidRPr="00C9096F">
              <w:t>Auteur</w:t>
            </w:r>
          </w:p>
        </w:tc>
        <w:tc>
          <w:tcPr>
            <w:tcW w:w="2410" w:type="dxa"/>
          </w:tcPr>
          <w:p w14:paraId="6608F39D" w14:textId="77777777" w:rsidR="00683838" w:rsidRPr="00C9096F" w:rsidRDefault="00683838" w:rsidP="008332A0">
            <w:pPr>
              <w:cnfStyle w:val="100000000000" w:firstRow="1" w:lastRow="0" w:firstColumn="0" w:lastColumn="0" w:oddVBand="0" w:evenVBand="0" w:oddHBand="0" w:evenHBand="0" w:firstRowFirstColumn="0" w:firstRowLastColumn="0" w:lastRowFirstColumn="0" w:lastRowLastColumn="0"/>
              <w:rPr>
                <w:b w:val="0"/>
              </w:rPr>
            </w:pPr>
            <w:r w:rsidRPr="00C9096F">
              <w:t>Feedbackgever</w:t>
            </w:r>
          </w:p>
        </w:tc>
        <w:tc>
          <w:tcPr>
            <w:tcW w:w="3008" w:type="dxa"/>
          </w:tcPr>
          <w:p w14:paraId="0076AF72" w14:textId="77777777" w:rsidR="00683838" w:rsidRPr="00C9096F" w:rsidRDefault="00683838" w:rsidP="008332A0">
            <w:pPr>
              <w:cnfStyle w:val="100000000000" w:firstRow="1" w:lastRow="0" w:firstColumn="0" w:lastColumn="0" w:oddVBand="0" w:evenVBand="0" w:oddHBand="0" w:evenHBand="0" w:firstRowFirstColumn="0" w:firstRowLastColumn="0" w:lastRowFirstColumn="0" w:lastRowLastColumn="0"/>
              <w:rPr>
                <w:b w:val="0"/>
              </w:rPr>
            </w:pPr>
            <w:r w:rsidRPr="00C9096F">
              <w:t>Omschrijving</w:t>
            </w:r>
          </w:p>
        </w:tc>
      </w:tr>
      <w:tr w:rsidR="00683838" w14:paraId="6B62A3E0" w14:textId="77777777" w:rsidTr="00C80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6ED682B4" w14:textId="77777777" w:rsidR="00683838" w:rsidRDefault="005C443E" w:rsidP="008332A0">
            <w:r>
              <w:t>0.1</w:t>
            </w:r>
          </w:p>
        </w:tc>
        <w:tc>
          <w:tcPr>
            <w:tcW w:w="1374" w:type="dxa"/>
          </w:tcPr>
          <w:p w14:paraId="366132EB"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11-04-2016</w:t>
            </w:r>
          </w:p>
        </w:tc>
        <w:tc>
          <w:tcPr>
            <w:tcW w:w="1559" w:type="dxa"/>
          </w:tcPr>
          <w:p w14:paraId="49EB4134"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Roel de Man</w:t>
            </w:r>
          </w:p>
        </w:tc>
        <w:tc>
          <w:tcPr>
            <w:tcW w:w="2410" w:type="dxa"/>
          </w:tcPr>
          <w:p w14:paraId="61314DF1"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w:t>
            </w:r>
          </w:p>
        </w:tc>
        <w:tc>
          <w:tcPr>
            <w:tcW w:w="3008" w:type="dxa"/>
          </w:tcPr>
          <w:p w14:paraId="3B87FF87"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Eerste oplevering.</w:t>
            </w:r>
          </w:p>
        </w:tc>
      </w:tr>
      <w:tr w:rsidR="00683838" w14:paraId="26450B72" w14:textId="77777777" w:rsidTr="00C80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4235AD4E" w14:textId="77777777" w:rsidR="00683838" w:rsidRDefault="005C443E" w:rsidP="008332A0">
            <w:r>
              <w:t>0.2</w:t>
            </w:r>
          </w:p>
        </w:tc>
        <w:tc>
          <w:tcPr>
            <w:tcW w:w="1374" w:type="dxa"/>
          </w:tcPr>
          <w:p w14:paraId="20465697" w14:textId="77777777" w:rsidR="00683838" w:rsidRDefault="00683838" w:rsidP="008332A0">
            <w:pPr>
              <w:cnfStyle w:val="000000010000" w:firstRow="0" w:lastRow="0" w:firstColumn="0" w:lastColumn="0" w:oddVBand="0" w:evenVBand="0" w:oddHBand="0" w:evenHBand="1" w:firstRowFirstColumn="0" w:firstRowLastColumn="0" w:lastRowFirstColumn="0" w:lastRowLastColumn="0"/>
            </w:pPr>
            <w:r>
              <w:t>11-04-2016</w:t>
            </w:r>
          </w:p>
        </w:tc>
        <w:tc>
          <w:tcPr>
            <w:tcW w:w="1559" w:type="dxa"/>
          </w:tcPr>
          <w:p w14:paraId="45749CBF" w14:textId="77777777" w:rsidR="00683838" w:rsidRDefault="00683838" w:rsidP="008332A0">
            <w:pPr>
              <w:cnfStyle w:val="000000010000" w:firstRow="0" w:lastRow="0" w:firstColumn="0" w:lastColumn="0" w:oddVBand="0" w:evenVBand="0" w:oddHBand="0" w:evenHBand="1" w:firstRowFirstColumn="0" w:firstRowLastColumn="0" w:lastRowFirstColumn="0" w:lastRowLastColumn="0"/>
            </w:pPr>
            <w:r>
              <w:t>Roel de Man</w:t>
            </w:r>
          </w:p>
        </w:tc>
        <w:tc>
          <w:tcPr>
            <w:tcW w:w="2410" w:type="dxa"/>
          </w:tcPr>
          <w:p w14:paraId="25AE2694" w14:textId="77777777" w:rsidR="00683838" w:rsidRDefault="00683838" w:rsidP="008332A0">
            <w:pPr>
              <w:cnfStyle w:val="000000010000" w:firstRow="0" w:lastRow="0" w:firstColumn="0" w:lastColumn="0" w:oddVBand="0" w:evenVBand="0" w:oddHBand="0" w:evenHBand="1" w:firstRowFirstColumn="0" w:firstRowLastColumn="0" w:lastRowFirstColumn="0" w:lastRowLastColumn="0"/>
            </w:pPr>
            <w:r>
              <w:t>Leo van Snippenburg</w:t>
            </w:r>
          </w:p>
        </w:tc>
        <w:tc>
          <w:tcPr>
            <w:tcW w:w="3008" w:type="dxa"/>
          </w:tcPr>
          <w:p w14:paraId="250AB16B" w14:textId="77777777" w:rsidR="00683838" w:rsidRDefault="005C443E" w:rsidP="008332A0">
            <w:pPr>
              <w:cnfStyle w:val="000000010000" w:firstRow="0" w:lastRow="0" w:firstColumn="0" w:lastColumn="0" w:oddVBand="0" w:evenVBand="0" w:oddHBand="0" w:evenHBand="1" w:firstRowFirstColumn="0" w:firstRowLastColumn="0" w:lastRowFirstColumn="0" w:lastRowLastColumn="0"/>
            </w:pPr>
            <w:r>
              <w:t>Grammatica en spellings</w:t>
            </w:r>
            <w:r w:rsidR="00683838">
              <w:t>controle.</w:t>
            </w:r>
          </w:p>
        </w:tc>
      </w:tr>
      <w:tr w:rsidR="00683838" w14:paraId="3DAB4643" w14:textId="77777777" w:rsidTr="00C80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41D4E962" w14:textId="77777777" w:rsidR="00683838" w:rsidRDefault="005C443E" w:rsidP="008332A0">
            <w:r>
              <w:t>0.3</w:t>
            </w:r>
          </w:p>
        </w:tc>
        <w:tc>
          <w:tcPr>
            <w:tcW w:w="1374" w:type="dxa"/>
          </w:tcPr>
          <w:p w14:paraId="200A2DB2"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11-04-2016</w:t>
            </w:r>
          </w:p>
        </w:tc>
        <w:tc>
          <w:tcPr>
            <w:tcW w:w="1559" w:type="dxa"/>
          </w:tcPr>
          <w:p w14:paraId="4187B804"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Roel de Man</w:t>
            </w:r>
          </w:p>
        </w:tc>
        <w:tc>
          <w:tcPr>
            <w:tcW w:w="2410" w:type="dxa"/>
          </w:tcPr>
          <w:p w14:paraId="0EAB4DB1"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w:t>
            </w:r>
          </w:p>
        </w:tc>
        <w:tc>
          <w:tcPr>
            <w:tcW w:w="3008" w:type="dxa"/>
          </w:tcPr>
          <w:p w14:paraId="5CD049C7"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De controle van Leo aangepast.</w:t>
            </w:r>
          </w:p>
        </w:tc>
      </w:tr>
      <w:tr w:rsidR="00683838" w14:paraId="6E8EF135" w14:textId="77777777" w:rsidTr="00C80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6EB3528D" w14:textId="77777777" w:rsidR="00683838" w:rsidRDefault="005C443E" w:rsidP="008332A0">
            <w:r>
              <w:t>1</w:t>
            </w:r>
            <w:r w:rsidR="00683838">
              <w:t>.0</w:t>
            </w:r>
          </w:p>
        </w:tc>
        <w:tc>
          <w:tcPr>
            <w:tcW w:w="1374" w:type="dxa"/>
          </w:tcPr>
          <w:p w14:paraId="7072DFBC" w14:textId="77777777" w:rsidR="00683838" w:rsidRDefault="00683838" w:rsidP="008332A0">
            <w:pPr>
              <w:cnfStyle w:val="000000010000" w:firstRow="0" w:lastRow="0" w:firstColumn="0" w:lastColumn="0" w:oddVBand="0" w:evenVBand="0" w:oddHBand="0" w:evenHBand="1" w:firstRowFirstColumn="0" w:firstRowLastColumn="0" w:lastRowFirstColumn="0" w:lastRowLastColumn="0"/>
            </w:pPr>
            <w:r>
              <w:t>15-04-2016</w:t>
            </w:r>
          </w:p>
        </w:tc>
        <w:tc>
          <w:tcPr>
            <w:tcW w:w="1559" w:type="dxa"/>
          </w:tcPr>
          <w:p w14:paraId="01FE1A86" w14:textId="77777777" w:rsidR="00683838" w:rsidRDefault="00683838" w:rsidP="008332A0">
            <w:pPr>
              <w:cnfStyle w:val="000000010000" w:firstRow="0" w:lastRow="0" w:firstColumn="0" w:lastColumn="0" w:oddVBand="0" w:evenVBand="0" w:oddHBand="0" w:evenHBand="1" w:firstRowFirstColumn="0" w:firstRowLastColumn="0" w:lastRowFirstColumn="0" w:lastRowLastColumn="0"/>
            </w:pPr>
            <w:r>
              <w:t>Roel de Man</w:t>
            </w:r>
          </w:p>
        </w:tc>
        <w:tc>
          <w:tcPr>
            <w:tcW w:w="2410" w:type="dxa"/>
          </w:tcPr>
          <w:p w14:paraId="0C4C3776" w14:textId="77777777" w:rsidR="00683838" w:rsidRDefault="00683838" w:rsidP="008332A0">
            <w:pPr>
              <w:cnfStyle w:val="000000010000" w:firstRow="0" w:lastRow="0" w:firstColumn="0" w:lastColumn="0" w:oddVBand="0" w:evenVBand="0" w:oddHBand="0" w:evenHBand="1" w:firstRowFirstColumn="0" w:firstRowLastColumn="0" w:lastRowFirstColumn="0" w:lastRowLastColumn="0"/>
            </w:pPr>
            <w:r>
              <w:t>Lars Tijsma</w:t>
            </w:r>
          </w:p>
        </w:tc>
        <w:tc>
          <w:tcPr>
            <w:tcW w:w="3008" w:type="dxa"/>
          </w:tcPr>
          <w:p w14:paraId="62F866DC" w14:textId="77777777" w:rsidR="00683838" w:rsidRDefault="00683838" w:rsidP="008332A0">
            <w:pPr>
              <w:cnfStyle w:val="000000010000" w:firstRow="0" w:lastRow="0" w:firstColumn="0" w:lastColumn="0" w:oddVBand="0" w:evenVBand="0" w:oddHBand="0" w:evenHBand="1" w:firstRowFirstColumn="0" w:firstRowLastColumn="0" w:lastRowFirstColumn="0" w:lastRowLastColumn="0"/>
            </w:pPr>
            <w:r>
              <w:t xml:space="preserve">Geeft feedback. </w:t>
            </w:r>
          </w:p>
        </w:tc>
      </w:tr>
      <w:tr w:rsidR="00683838" w14:paraId="772B6CBD" w14:textId="77777777" w:rsidTr="00C80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7CC8735D" w14:textId="77777777" w:rsidR="00683838" w:rsidRDefault="005C443E" w:rsidP="008332A0">
            <w:r>
              <w:t>1</w:t>
            </w:r>
            <w:r w:rsidR="00683838">
              <w:t>.1</w:t>
            </w:r>
          </w:p>
        </w:tc>
        <w:tc>
          <w:tcPr>
            <w:tcW w:w="1374" w:type="dxa"/>
          </w:tcPr>
          <w:p w14:paraId="30FEB364" w14:textId="77777777" w:rsidR="00683838" w:rsidRDefault="005C443E" w:rsidP="008332A0">
            <w:pPr>
              <w:cnfStyle w:val="000000100000" w:firstRow="0" w:lastRow="0" w:firstColumn="0" w:lastColumn="0" w:oddVBand="0" w:evenVBand="0" w:oddHBand="1" w:evenHBand="0" w:firstRowFirstColumn="0" w:firstRowLastColumn="0" w:lastRowFirstColumn="0" w:lastRowLastColumn="0"/>
            </w:pPr>
            <w:r>
              <w:t>18-04-2016</w:t>
            </w:r>
          </w:p>
        </w:tc>
        <w:tc>
          <w:tcPr>
            <w:tcW w:w="1559" w:type="dxa"/>
          </w:tcPr>
          <w:p w14:paraId="3634DFDE"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Roel de Man</w:t>
            </w:r>
          </w:p>
        </w:tc>
        <w:tc>
          <w:tcPr>
            <w:tcW w:w="2410" w:type="dxa"/>
          </w:tcPr>
          <w:p w14:paraId="257D07A4"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w:t>
            </w:r>
          </w:p>
        </w:tc>
        <w:tc>
          <w:tcPr>
            <w:tcW w:w="3008" w:type="dxa"/>
          </w:tcPr>
          <w:p w14:paraId="489AD6B3" w14:textId="77777777" w:rsidR="00683838" w:rsidRDefault="00683838" w:rsidP="008332A0">
            <w:pPr>
              <w:cnfStyle w:val="000000100000" w:firstRow="0" w:lastRow="0" w:firstColumn="0" w:lastColumn="0" w:oddVBand="0" w:evenVBand="0" w:oddHBand="1" w:evenHBand="0" w:firstRowFirstColumn="0" w:firstRowLastColumn="0" w:lastRowFirstColumn="0" w:lastRowLastColumn="0"/>
            </w:pPr>
            <w:r>
              <w:t>De feedback van Lars verwerkt.</w:t>
            </w:r>
          </w:p>
        </w:tc>
      </w:tr>
      <w:tr w:rsidR="005C443E" w14:paraId="0EE27329" w14:textId="77777777" w:rsidTr="00C80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57F77516" w14:textId="77777777" w:rsidR="005C443E" w:rsidRDefault="005C443E" w:rsidP="008332A0">
            <w:r>
              <w:t>1.2</w:t>
            </w:r>
          </w:p>
        </w:tc>
        <w:tc>
          <w:tcPr>
            <w:tcW w:w="1374" w:type="dxa"/>
          </w:tcPr>
          <w:p w14:paraId="4B53B285" w14:textId="77777777" w:rsidR="005C443E" w:rsidRDefault="005C443E" w:rsidP="008332A0">
            <w:pPr>
              <w:cnfStyle w:val="000000010000" w:firstRow="0" w:lastRow="0" w:firstColumn="0" w:lastColumn="0" w:oddVBand="0" w:evenVBand="0" w:oddHBand="0" w:evenHBand="1" w:firstRowFirstColumn="0" w:firstRowLastColumn="0" w:lastRowFirstColumn="0" w:lastRowLastColumn="0"/>
            </w:pPr>
            <w:r>
              <w:t>19-04-2016</w:t>
            </w:r>
          </w:p>
        </w:tc>
        <w:tc>
          <w:tcPr>
            <w:tcW w:w="1559" w:type="dxa"/>
          </w:tcPr>
          <w:p w14:paraId="64F476E0" w14:textId="77777777" w:rsidR="005C443E" w:rsidRDefault="005C443E" w:rsidP="008332A0">
            <w:pPr>
              <w:cnfStyle w:val="000000010000" w:firstRow="0" w:lastRow="0" w:firstColumn="0" w:lastColumn="0" w:oddVBand="0" w:evenVBand="0" w:oddHBand="0" w:evenHBand="1" w:firstRowFirstColumn="0" w:firstRowLastColumn="0" w:lastRowFirstColumn="0" w:lastRowLastColumn="0"/>
            </w:pPr>
            <w:r>
              <w:t>Roel de Man</w:t>
            </w:r>
          </w:p>
        </w:tc>
        <w:tc>
          <w:tcPr>
            <w:tcW w:w="2410" w:type="dxa"/>
          </w:tcPr>
          <w:p w14:paraId="1181520F" w14:textId="77777777" w:rsidR="005C443E" w:rsidRDefault="005C443E" w:rsidP="008332A0">
            <w:pPr>
              <w:cnfStyle w:val="000000010000" w:firstRow="0" w:lastRow="0" w:firstColumn="0" w:lastColumn="0" w:oddVBand="0" w:evenVBand="0" w:oddHBand="0" w:evenHBand="1" w:firstRowFirstColumn="0" w:firstRowLastColumn="0" w:lastRowFirstColumn="0" w:lastRowLastColumn="0"/>
            </w:pPr>
            <w:r>
              <w:t>Leo van Snippenburg</w:t>
            </w:r>
          </w:p>
        </w:tc>
        <w:tc>
          <w:tcPr>
            <w:tcW w:w="3008" w:type="dxa"/>
          </w:tcPr>
          <w:p w14:paraId="2935C565" w14:textId="77777777" w:rsidR="005C443E" w:rsidRDefault="005C443E" w:rsidP="008332A0">
            <w:pPr>
              <w:cnfStyle w:val="000000010000" w:firstRow="0" w:lastRow="0" w:firstColumn="0" w:lastColumn="0" w:oddVBand="0" w:evenVBand="0" w:oddHBand="0" w:evenHBand="1" w:firstRowFirstColumn="0" w:firstRowLastColumn="0" w:lastRowFirstColumn="0" w:lastRowLastColumn="0"/>
            </w:pPr>
            <w:r>
              <w:t xml:space="preserve">Feedback over de opdracht en grammatica en spellingscontrole. </w:t>
            </w:r>
          </w:p>
        </w:tc>
      </w:tr>
      <w:tr w:rsidR="005C443E" w14:paraId="5E112428" w14:textId="77777777" w:rsidTr="00C80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2068999A" w14:textId="77777777" w:rsidR="005C443E" w:rsidRDefault="005C443E" w:rsidP="008332A0">
            <w:r>
              <w:t>1.3</w:t>
            </w:r>
          </w:p>
        </w:tc>
        <w:tc>
          <w:tcPr>
            <w:tcW w:w="1374" w:type="dxa"/>
          </w:tcPr>
          <w:p w14:paraId="67D97B24" w14:textId="77777777" w:rsidR="005C443E" w:rsidRDefault="005C443E" w:rsidP="008332A0">
            <w:pPr>
              <w:cnfStyle w:val="000000100000" w:firstRow="0" w:lastRow="0" w:firstColumn="0" w:lastColumn="0" w:oddVBand="0" w:evenVBand="0" w:oddHBand="1" w:evenHBand="0" w:firstRowFirstColumn="0" w:firstRowLastColumn="0" w:lastRowFirstColumn="0" w:lastRowLastColumn="0"/>
            </w:pPr>
            <w:r>
              <w:t>19-04-2016</w:t>
            </w:r>
          </w:p>
        </w:tc>
        <w:tc>
          <w:tcPr>
            <w:tcW w:w="1559" w:type="dxa"/>
          </w:tcPr>
          <w:p w14:paraId="1D55F7E3" w14:textId="77777777" w:rsidR="005C443E" w:rsidRDefault="005C443E" w:rsidP="008332A0">
            <w:pPr>
              <w:cnfStyle w:val="000000100000" w:firstRow="0" w:lastRow="0" w:firstColumn="0" w:lastColumn="0" w:oddVBand="0" w:evenVBand="0" w:oddHBand="1" w:evenHBand="0" w:firstRowFirstColumn="0" w:firstRowLastColumn="0" w:lastRowFirstColumn="0" w:lastRowLastColumn="0"/>
            </w:pPr>
            <w:r>
              <w:t>Roel de Man</w:t>
            </w:r>
          </w:p>
        </w:tc>
        <w:tc>
          <w:tcPr>
            <w:tcW w:w="2410" w:type="dxa"/>
          </w:tcPr>
          <w:p w14:paraId="061370D9" w14:textId="77777777" w:rsidR="005C443E" w:rsidRDefault="005C443E" w:rsidP="008332A0">
            <w:pPr>
              <w:cnfStyle w:val="000000100000" w:firstRow="0" w:lastRow="0" w:firstColumn="0" w:lastColumn="0" w:oddVBand="0" w:evenVBand="0" w:oddHBand="1" w:evenHBand="0" w:firstRowFirstColumn="0" w:firstRowLastColumn="0" w:lastRowFirstColumn="0" w:lastRowLastColumn="0"/>
            </w:pPr>
            <w:r>
              <w:t>-</w:t>
            </w:r>
          </w:p>
        </w:tc>
        <w:tc>
          <w:tcPr>
            <w:tcW w:w="3008" w:type="dxa"/>
          </w:tcPr>
          <w:p w14:paraId="32DCDCD8" w14:textId="77777777" w:rsidR="005C443E" w:rsidRDefault="005C443E" w:rsidP="008332A0">
            <w:pPr>
              <w:cnfStyle w:val="000000100000" w:firstRow="0" w:lastRow="0" w:firstColumn="0" w:lastColumn="0" w:oddVBand="0" w:evenVBand="0" w:oddHBand="1" w:evenHBand="0" w:firstRowFirstColumn="0" w:firstRowLastColumn="0" w:lastRowFirstColumn="0" w:lastRowLastColumn="0"/>
            </w:pPr>
            <w:r>
              <w:t>Feedback van Leo verwerkt.</w:t>
            </w:r>
          </w:p>
        </w:tc>
      </w:tr>
      <w:tr w:rsidR="00C80EE1" w14:paraId="23E143A7" w14:textId="77777777" w:rsidTr="00C80E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52A4FCA1" w14:textId="77777777" w:rsidR="00C80EE1" w:rsidRDefault="00C80EE1" w:rsidP="008332A0">
            <w:r>
              <w:t>2.0</w:t>
            </w:r>
          </w:p>
        </w:tc>
        <w:tc>
          <w:tcPr>
            <w:tcW w:w="1374" w:type="dxa"/>
          </w:tcPr>
          <w:p w14:paraId="1E7C8E1F" w14:textId="77777777" w:rsidR="00C80EE1" w:rsidRDefault="00C80EE1" w:rsidP="008332A0">
            <w:pPr>
              <w:cnfStyle w:val="000000010000" w:firstRow="0" w:lastRow="0" w:firstColumn="0" w:lastColumn="0" w:oddVBand="0" w:evenVBand="0" w:oddHBand="0" w:evenHBand="1" w:firstRowFirstColumn="0" w:firstRowLastColumn="0" w:lastRowFirstColumn="0" w:lastRowLastColumn="0"/>
            </w:pPr>
            <w:r>
              <w:t>21-04-2016</w:t>
            </w:r>
          </w:p>
        </w:tc>
        <w:tc>
          <w:tcPr>
            <w:tcW w:w="1559" w:type="dxa"/>
          </w:tcPr>
          <w:p w14:paraId="2B6508BD" w14:textId="77777777" w:rsidR="00C80EE1" w:rsidRDefault="00C80EE1" w:rsidP="008332A0">
            <w:pPr>
              <w:cnfStyle w:val="000000010000" w:firstRow="0" w:lastRow="0" w:firstColumn="0" w:lastColumn="0" w:oddVBand="0" w:evenVBand="0" w:oddHBand="0" w:evenHBand="1" w:firstRowFirstColumn="0" w:firstRowLastColumn="0" w:lastRowFirstColumn="0" w:lastRowLastColumn="0"/>
            </w:pPr>
            <w:r>
              <w:t>Roel de Man</w:t>
            </w:r>
          </w:p>
        </w:tc>
        <w:tc>
          <w:tcPr>
            <w:tcW w:w="2410" w:type="dxa"/>
          </w:tcPr>
          <w:p w14:paraId="5E0D0D74" w14:textId="77777777" w:rsidR="00C80EE1" w:rsidRDefault="00C80EE1" w:rsidP="008332A0">
            <w:pPr>
              <w:cnfStyle w:val="000000010000" w:firstRow="0" w:lastRow="0" w:firstColumn="0" w:lastColumn="0" w:oddVBand="0" w:evenVBand="0" w:oddHBand="0" w:evenHBand="1" w:firstRowFirstColumn="0" w:firstRowLastColumn="0" w:lastRowFirstColumn="0" w:lastRowLastColumn="0"/>
            </w:pPr>
            <w:r>
              <w:t>Johan en Silvia Leferink</w:t>
            </w:r>
          </w:p>
        </w:tc>
        <w:tc>
          <w:tcPr>
            <w:tcW w:w="3008" w:type="dxa"/>
          </w:tcPr>
          <w:p w14:paraId="35CA1054" w14:textId="77777777" w:rsidR="00C80EE1" w:rsidRDefault="00C80EE1" w:rsidP="008332A0">
            <w:pPr>
              <w:cnfStyle w:val="000000010000" w:firstRow="0" w:lastRow="0" w:firstColumn="0" w:lastColumn="0" w:oddVBand="0" w:evenVBand="0" w:oddHBand="0" w:evenHBand="1" w:firstRowFirstColumn="0" w:firstRowLastColumn="0" w:lastRowFirstColumn="0" w:lastRowLastColumn="0"/>
            </w:pPr>
            <w:r>
              <w:t>Feedback ontvangen. Controle op spelling, grammatica en zinsbouw.</w:t>
            </w:r>
          </w:p>
        </w:tc>
      </w:tr>
      <w:tr w:rsidR="00C80EE1" w14:paraId="4BF44814" w14:textId="77777777" w:rsidTr="00C80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13ED2F0B" w14:textId="77777777" w:rsidR="00C80EE1" w:rsidRDefault="00C80EE1" w:rsidP="008332A0">
            <w:r>
              <w:t>2.1</w:t>
            </w:r>
          </w:p>
        </w:tc>
        <w:tc>
          <w:tcPr>
            <w:tcW w:w="1374" w:type="dxa"/>
          </w:tcPr>
          <w:p w14:paraId="0D327684" w14:textId="77777777" w:rsidR="00C80EE1" w:rsidRDefault="00C80EE1" w:rsidP="008332A0">
            <w:pPr>
              <w:cnfStyle w:val="000000100000" w:firstRow="0" w:lastRow="0" w:firstColumn="0" w:lastColumn="0" w:oddVBand="0" w:evenVBand="0" w:oddHBand="1" w:evenHBand="0" w:firstRowFirstColumn="0" w:firstRowLastColumn="0" w:lastRowFirstColumn="0" w:lastRowLastColumn="0"/>
            </w:pPr>
            <w:r>
              <w:t>21-04-2016</w:t>
            </w:r>
          </w:p>
        </w:tc>
        <w:tc>
          <w:tcPr>
            <w:tcW w:w="1559" w:type="dxa"/>
          </w:tcPr>
          <w:p w14:paraId="63F95E4C" w14:textId="77777777" w:rsidR="00C80EE1" w:rsidRDefault="00C80EE1" w:rsidP="008332A0">
            <w:pPr>
              <w:cnfStyle w:val="000000100000" w:firstRow="0" w:lastRow="0" w:firstColumn="0" w:lastColumn="0" w:oddVBand="0" w:evenVBand="0" w:oddHBand="1" w:evenHBand="0" w:firstRowFirstColumn="0" w:firstRowLastColumn="0" w:lastRowFirstColumn="0" w:lastRowLastColumn="0"/>
            </w:pPr>
            <w:r>
              <w:t>Roel de Man</w:t>
            </w:r>
          </w:p>
        </w:tc>
        <w:tc>
          <w:tcPr>
            <w:tcW w:w="2410" w:type="dxa"/>
          </w:tcPr>
          <w:p w14:paraId="70A37A39" w14:textId="77777777" w:rsidR="00C80EE1" w:rsidRDefault="00C80EE1" w:rsidP="008332A0">
            <w:pPr>
              <w:cnfStyle w:val="000000100000" w:firstRow="0" w:lastRow="0" w:firstColumn="0" w:lastColumn="0" w:oddVBand="0" w:evenVBand="0" w:oddHBand="1" w:evenHBand="0" w:firstRowFirstColumn="0" w:firstRowLastColumn="0" w:lastRowFirstColumn="0" w:lastRowLastColumn="0"/>
            </w:pPr>
            <w:r>
              <w:t>-</w:t>
            </w:r>
          </w:p>
        </w:tc>
        <w:tc>
          <w:tcPr>
            <w:tcW w:w="3008" w:type="dxa"/>
          </w:tcPr>
          <w:p w14:paraId="4A94DD22" w14:textId="77777777" w:rsidR="00C80EE1" w:rsidRDefault="00C80EE1" w:rsidP="008332A0">
            <w:pPr>
              <w:cnfStyle w:val="000000100000" w:firstRow="0" w:lastRow="0" w:firstColumn="0" w:lastColumn="0" w:oddVBand="0" w:evenVBand="0" w:oddHBand="1" w:evenHBand="0" w:firstRowFirstColumn="0" w:firstRowLastColumn="0" w:lastRowFirstColumn="0" w:lastRowLastColumn="0"/>
            </w:pPr>
            <w:r>
              <w:t>Feedback verwerkt.</w:t>
            </w:r>
          </w:p>
        </w:tc>
      </w:tr>
    </w:tbl>
    <w:p w14:paraId="757E023A" w14:textId="77777777" w:rsidR="00683838" w:rsidRDefault="00683838" w:rsidP="00683838">
      <w:r>
        <w:br w:type="page"/>
      </w:r>
    </w:p>
    <w:sdt>
      <w:sdtPr>
        <w:rPr>
          <w:rFonts w:asciiTheme="minorHAnsi" w:eastAsiaTheme="minorHAnsi" w:hAnsiTheme="minorHAnsi" w:cstheme="minorBidi"/>
          <w:b w:val="0"/>
          <w:bCs w:val="0"/>
          <w:color w:val="auto"/>
          <w:sz w:val="22"/>
          <w:szCs w:val="22"/>
          <w:lang w:eastAsia="en-US"/>
        </w:rPr>
        <w:id w:val="1126890854"/>
        <w:docPartObj>
          <w:docPartGallery w:val="Table of Contents"/>
          <w:docPartUnique/>
        </w:docPartObj>
      </w:sdtPr>
      <w:sdtEndPr/>
      <w:sdtContent>
        <w:p w14:paraId="7E285889" w14:textId="77777777" w:rsidR="009342B7" w:rsidRPr="00061692" w:rsidRDefault="009342B7">
          <w:pPr>
            <w:pStyle w:val="Kopvaninhoudsopgave"/>
            <w:rPr>
              <w:color w:val="000000" w:themeColor="text1"/>
              <w:u w:val="single"/>
            </w:rPr>
          </w:pPr>
          <w:r w:rsidRPr="00061692">
            <w:rPr>
              <w:color w:val="000000" w:themeColor="text1"/>
              <w:u w:val="single"/>
            </w:rPr>
            <w:t>Inhoudsopgave</w:t>
          </w:r>
        </w:p>
        <w:p w14:paraId="6CD98E81" w14:textId="77777777" w:rsidR="00B660AA" w:rsidRPr="00B660AA" w:rsidRDefault="009342B7">
          <w:pPr>
            <w:pStyle w:val="Inhopg1"/>
            <w:tabs>
              <w:tab w:val="right" w:leader="dot" w:pos="9062"/>
            </w:tabs>
            <w:rPr>
              <w:noProof/>
            </w:rPr>
          </w:pPr>
          <w:r>
            <w:fldChar w:fldCharType="begin"/>
          </w:r>
          <w:r>
            <w:instrText xml:space="preserve"> TOC \o "1-3" \h \z \u </w:instrText>
          </w:r>
          <w:r>
            <w:fldChar w:fldCharType="separate"/>
          </w:r>
          <w:hyperlink w:anchor="_Toc449000153" w:history="1">
            <w:r w:rsidR="00B660AA" w:rsidRPr="00B660AA">
              <w:rPr>
                <w:rStyle w:val="Hyperlink"/>
                <w:noProof/>
              </w:rPr>
              <w:t>1. Verklarende woordenlijst</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_Toc449000153 \h </w:instrText>
            </w:r>
            <w:r w:rsidR="00B660AA" w:rsidRPr="00B660AA">
              <w:rPr>
                <w:noProof/>
                <w:webHidden/>
              </w:rPr>
            </w:r>
            <w:r w:rsidR="00B660AA" w:rsidRPr="00B660AA">
              <w:rPr>
                <w:noProof/>
                <w:webHidden/>
              </w:rPr>
              <w:fldChar w:fldCharType="separate"/>
            </w:r>
            <w:r w:rsidR="00B660AA" w:rsidRPr="00B660AA">
              <w:rPr>
                <w:noProof/>
                <w:webHidden/>
              </w:rPr>
              <w:t>5</w:t>
            </w:r>
            <w:r w:rsidR="00B660AA" w:rsidRPr="00B660AA">
              <w:rPr>
                <w:noProof/>
                <w:webHidden/>
              </w:rPr>
              <w:fldChar w:fldCharType="end"/>
            </w:r>
          </w:hyperlink>
        </w:p>
        <w:p w14:paraId="713CEC1D" w14:textId="77777777" w:rsidR="00B660AA" w:rsidRPr="00B660AA" w:rsidRDefault="009E7B2F">
          <w:pPr>
            <w:pStyle w:val="Inhopg1"/>
            <w:tabs>
              <w:tab w:val="right" w:leader="dot" w:pos="9062"/>
            </w:tabs>
            <w:rPr>
              <w:noProof/>
            </w:rPr>
          </w:pPr>
          <w:hyperlink w:anchor="_Toc449000154" w:history="1">
            <w:r w:rsidR="00B660AA" w:rsidRPr="00B660AA">
              <w:rPr>
                <w:rStyle w:val="Hyperlink"/>
                <w:noProof/>
              </w:rPr>
              <w:t>2. Inleiding</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_Toc449000154 \h </w:instrText>
            </w:r>
            <w:r w:rsidR="00B660AA" w:rsidRPr="00B660AA">
              <w:rPr>
                <w:noProof/>
                <w:webHidden/>
              </w:rPr>
            </w:r>
            <w:r w:rsidR="00B660AA" w:rsidRPr="00B660AA">
              <w:rPr>
                <w:noProof/>
                <w:webHidden/>
              </w:rPr>
              <w:fldChar w:fldCharType="separate"/>
            </w:r>
            <w:r w:rsidR="00B660AA" w:rsidRPr="00B660AA">
              <w:rPr>
                <w:noProof/>
                <w:webHidden/>
              </w:rPr>
              <w:t>7</w:t>
            </w:r>
            <w:r w:rsidR="00B660AA" w:rsidRPr="00B660AA">
              <w:rPr>
                <w:noProof/>
                <w:webHidden/>
              </w:rPr>
              <w:fldChar w:fldCharType="end"/>
            </w:r>
          </w:hyperlink>
        </w:p>
        <w:p w14:paraId="493AFB1D" w14:textId="77777777" w:rsidR="00B660AA" w:rsidRPr="00B660AA" w:rsidRDefault="009E7B2F">
          <w:pPr>
            <w:pStyle w:val="Inhopg1"/>
            <w:tabs>
              <w:tab w:val="right" w:leader="dot" w:pos="9062"/>
            </w:tabs>
            <w:rPr>
              <w:noProof/>
            </w:rPr>
          </w:pPr>
          <w:hyperlink w:anchor="_Toc449000155" w:history="1">
            <w:r w:rsidR="00B660AA" w:rsidRPr="00B660AA">
              <w:rPr>
                <w:rStyle w:val="Hyperlink"/>
                <w:noProof/>
              </w:rPr>
              <w:t>3. Context</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_Toc449000155 \h </w:instrText>
            </w:r>
            <w:r w:rsidR="00B660AA" w:rsidRPr="00B660AA">
              <w:rPr>
                <w:noProof/>
                <w:webHidden/>
              </w:rPr>
            </w:r>
            <w:r w:rsidR="00B660AA" w:rsidRPr="00B660AA">
              <w:rPr>
                <w:noProof/>
                <w:webHidden/>
              </w:rPr>
              <w:fldChar w:fldCharType="separate"/>
            </w:r>
            <w:r w:rsidR="00B660AA" w:rsidRPr="00B660AA">
              <w:rPr>
                <w:noProof/>
                <w:webHidden/>
              </w:rPr>
              <w:t>8</w:t>
            </w:r>
            <w:r w:rsidR="00B660AA" w:rsidRPr="00B660AA">
              <w:rPr>
                <w:noProof/>
                <w:webHidden/>
              </w:rPr>
              <w:fldChar w:fldCharType="end"/>
            </w:r>
          </w:hyperlink>
        </w:p>
        <w:p w14:paraId="76C054A2" w14:textId="77777777" w:rsidR="00B660AA" w:rsidRPr="00B660AA" w:rsidRDefault="009E7B2F">
          <w:pPr>
            <w:pStyle w:val="Inhopg2"/>
            <w:tabs>
              <w:tab w:val="right" w:leader="dot" w:pos="9062"/>
            </w:tabs>
            <w:rPr>
              <w:noProof/>
            </w:rPr>
          </w:pPr>
          <w:hyperlink w:anchor="_Toc449000156" w:history="1">
            <w:r w:rsidR="00B660AA" w:rsidRPr="00B660AA">
              <w:rPr>
                <w:rStyle w:val="Hyperlink"/>
                <w:noProof/>
              </w:rPr>
              <w:t>3.1. Bedrijfsachtergrond</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_Toc449000156 \h </w:instrText>
            </w:r>
            <w:r w:rsidR="00B660AA" w:rsidRPr="00B660AA">
              <w:rPr>
                <w:noProof/>
                <w:webHidden/>
              </w:rPr>
            </w:r>
            <w:r w:rsidR="00B660AA" w:rsidRPr="00B660AA">
              <w:rPr>
                <w:noProof/>
                <w:webHidden/>
              </w:rPr>
              <w:fldChar w:fldCharType="separate"/>
            </w:r>
            <w:r w:rsidR="00B660AA" w:rsidRPr="00B660AA">
              <w:rPr>
                <w:noProof/>
                <w:webHidden/>
              </w:rPr>
              <w:t>8</w:t>
            </w:r>
            <w:r w:rsidR="00B660AA" w:rsidRPr="00B660AA">
              <w:rPr>
                <w:noProof/>
                <w:webHidden/>
              </w:rPr>
              <w:fldChar w:fldCharType="end"/>
            </w:r>
          </w:hyperlink>
        </w:p>
        <w:p w14:paraId="4B7BC788" w14:textId="77777777" w:rsidR="00B660AA" w:rsidRPr="00B660AA" w:rsidRDefault="009E7B2F">
          <w:pPr>
            <w:pStyle w:val="Inhopg2"/>
            <w:tabs>
              <w:tab w:val="right" w:leader="dot" w:pos="9062"/>
            </w:tabs>
            <w:rPr>
              <w:noProof/>
            </w:rPr>
          </w:pPr>
          <w:hyperlink w:anchor="_Toc449000157" w:history="1">
            <w:r w:rsidR="00B660AA" w:rsidRPr="00B660AA">
              <w:rPr>
                <w:rStyle w:val="Hyperlink"/>
                <w:noProof/>
              </w:rPr>
              <w:t>3.2. Afdeling</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_Toc449000157 \h </w:instrText>
            </w:r>
            <w:r w:rsidR="00B660AA" w:rsidRPr="00B660AA">
              <w:rPr>
                <w:noProof/>
                <w:webHidden/>
              </w:rPr>
            </w:r>
            <w:r w:rsidR="00B660AA" w:rsidRPr="00B660AA">
              <w:rPr>
                <w:noProof/>
                <w:webHidden/>
              </w:rPr>
              <w:fldChar w:fldCharType="separate"/>
            </w:r>
            <w:r w:rsidR="00B660AA" w:rsidRPr="00B660AA">
              <w:rPr>
                <w:noProof/>
                <w:webHidden/>
              </w:rPr>
              <w:t>8</w:t>
            </w:r>
            <w:r w:rsidR="00B660AA" w:rsidRPr="00B660AA">
              <w:rPr>
                <w:noProof/>
                <w:webHidden/>
              </w:rPr>
              <w:fldChar w:fldCharType="end"/>
            </w:r>
          </w:hyperlink>
        </w:p>
        <w:p w14:paraId="66A28FD6" w14:textId="77777777" w:rsidR="00B660AA" w:rsidRPr="00B660AA" w:rsidRDefault="009E7B2F">
          <w:pPr>
            <w:pStyle w:val="Inhopg2"/>
            <w:tabs>
              <w:tab w:val="right" w:leader="dot" w:pos="9062"/>
            </w:tabs>
            <w:rPr>
              <w:noProof/>
            </w:rPr>
          </w:pPr>
          <w:hyperlink w:anchor="_Toc449000158" w:history="1">
            <w:r w:rsidR="00B660AA" w:rsidRPr="00B660AA">
              <w:rPr>
                <w:rStyle w:val="Hyperlink"/>
                <w:noProof/>
              </w:rPr>
              <w:t>3.3. Aanleiding</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_Toc449000158 \h </w:instrText>
            </w:r>
            <w:r w:rsidR="00B660AA" w:rsidRPr="00B660AA">
              <w:rPr>
                <w:noProof/>
                <w:webHidden/>
              </w:rPr>
            </w:r>
            <w:r w:rsidR="00B660AA" w:rsidRPr="00B660AA">
              <w:rPr>
                <w:noProof/>
                <w:webHidden/>
              </w:rPr>
              <w:fldChar w:fldCharType="separate"/>
            </w:r>
            <w:r w:rsidR="00B660AA" w:rsidRPr="00B660AA">
              <w:rPr>
                <w:noProof/>
                <w:webHidden/>
              </w:rPr>
              <w:t>9</w:t>
            </w:r>
            <w:r w:rsidR="00B660AA" w:rsidRPr="00B660AA">
              <w:rPr>
                <w:noProof/>
                <w:webHidden/>
              </w:rPr>
              <w:fldChar w:fldCharType="end"/>
            </w:r>
          </w:hyperlink>
        </w:p>
        <w:p w14:paraId="0574E002" w14:textId="77777777" w:rsidR="00B660AA" w:rsidRPr="00B660AA" w:rsidRDefault="009E7B2F">
          <w:pPr>
            <w:pStyle w:val="Inhopg2"/>
            <w:tabs>
              <w:tab w:val="right" w:leader="dot" w:pos="9062"/>
            </w:tabs>
            <w:rPr>
              <w:noProof/>
            </w:rPr>
          </w:pPr>
          <w:hyperlink w:anchor="_Toc449000159" w:history="1">
            <w:r w:rsidR="00B660AA" w:rsidRPr="00B660AA">
              <w:rPr>
                <w:rStyle w:val="Hyperlink"/>
                <w:noProof/>
              </w:rPr>
              <w:t>3.4. Doelstelling</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_Toc449000159 \h </w:instrText>
            </w:r>
            <w:r w:rsidR="00B660AA" w:rsidRPr="00B660AA">
              <w:rPr>
                <w:noProof/>
                <w:webHidden/>
              </w:rPr>
            </w:r>
            <w:r w:rsidR="00B660AA" w:rsidRPr="00B660AA">
              <w:rPr>
                <w:noProof/>
                <w:webHidden/>
              </w:rPr>
              <w:fldChar w:fldCharType="separate"/>
            </w:r>
            <w:r w:rsidR="00B660AA" w:rsidRPr="00B660AA">
              <w:rPr>
                <w:noProof/>
                <w:webHidden/>
              </w:rPr>
              <w:t>9</w:t>
            </w:r>
            <w:r w:rsidR="00B660AA" w:rsidRPr="00B660AA">
              <w:rPr>
                <w:noProof/>
                <w:webHidden/>
              </w:rPr>
              <w:fldChar w:fldCharType="end"/>
            </w:r>
          </w:hyperlink>
        </w:p>
        <w:p w14:paraId="6FC26957" w14:textId="77777777" w:rsidR="00B660AA" w:rsidRPr="00B660AA" w:rsidRDefault="009E7B2F">
          <w:pPr>
            <w:pStyle w:val="Inhopg2"/>
            <w:tabs>
              <w:tab w:val="right" w:leader="dot" w:pos="9062"/>
            </w:tabs>
            <w:rPr>
              <w:noProof/>
            </w:rPr>
          </w:pPr>
          <w:hyperlink w:anchor="_Toc449000160" w:history="1">
            <w:r w:rsidR="00B660AA" w:rsidRPr="00B660AA">
              <w:rPr>
                <w:rStyle w:val="Hyperlink"/>
                <w:noProof/>
              </w:rPr>
              <w:t>3.5. Opdrachtafbakening</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_Toc449000160 \h </w:instrText>
            </w:r>
            <w:r w:rsidR="00B660AA" w:rsidRPr="00B660AA">
              <w:rPr>
                <w:noProof/>
                <w:webHidden/>
              </w:rPr>
            </w:r>
            <w:r w:rsidR="00B660AA" w:rsidRPr="00B660AA">
              <w:rPr>
                <w:noProof/>
                <w:webHidden/>
              </w:rPr>
              <w:fldChar w:fldCharType="separate"/>
            </w:r>
            <w:r w:rsidR="00B660AA" w:rsidRPr="00B660AA">
              <w:rPr>
                <w:noProof/>
                <w:webHidden/>
              </w:rPr>
              <w:t>10</w:t>
            </w:r>
            <w:r w:rsidR="00B660AA" w:rsidRPr="00B660AA">
              <w:rPr>
                <w:noProof/>
                <w:webHidden/>
              </w:rPr>
              <w:fldChar w:fldCharType="end"/>
            </w:r>
          </w:hyperlink>
        </w:p>
        <w:p w14:paraId="10502CCA" w14:textId="77777777" w:rsidR="00B660AA" w:rsidRPr="00B660AA" w:rsidRDefault="009E7B2F">
          <w:pPr>
            <w:pStyle w:val="Inhopg2"/>
            <w:tabs>
              <w:tab w:val="right" w:leader="dot" w:pos="9062"/>
            </w:tabs>
            <w:rPr>
              <w:noProof/>
            </w:rPr>
          </w:pPr>
          <w:hyperlink w:anchor="_Toc449000161" w:history="1">
            <w:r w:rsidR="00B660AA" w:rsidRPr="00B660AA">
              <w:rPr>
                <w:rStyle w:val="Hyperlink"/>
                <w:noProof/>
              </w:rPr>
              <w:t>3.6. Globale eisen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_Toc449000161 \h </w:instrText>
            </w:r>
            <w:r w:rsidR="00B660AA" w:rsidRPr="00B660AA">
              <w:rPr>
                <w:noProof/>
                <w:webHidden/>
              </w:rPr>
            </w:r>
            <w:r w:rsidR="00B660AA" w:rsidRPr="00B660AA">
              <w:rPr>
                <w:noProof/>
                <w:webHidden/>
              </w:rPr>
              <w:fldChar w:fldCharType="separate"/>
            </w:r>
            <w:r w:rsidR="00B660AA" w:rsidRPr="00B660AA">
              <w:rPr>
                <w:noProof/>
                <w:webHidden/>
              </w:rPr>
              <w:t>11</w:t>
            </w:r>
            <w:r w:rsidR="00B660AA" w:rsidRPr="00B660AA">
              <w:rPr>
                <w:noProof/>
                <w:webHidden/>
              </w:rPr>
              <w:fldChar w:fldCharType="end"/>
            </w:r>
          </w:hyperlink>
        </w:p>
        <w:p w14:paraId="6ED2F05C" w14:textId="77777777" w:rsidR="00B660AA" w:rsidRPr="00B660AA" w:rsidRDefault="009E7B2F">
          <w:pPr>
            <w:pStyle w:val="Inhopg2"/>
            <w:tabs>
              <w:tab w:val="right" w:leader="dot" w:pos="9062"/>
            </w:tabs>
            <w:rPr>
              <w:noProof/>
            </w:rPr>
          </w:pPr>
          <w:hyperlink w:anchor="_Toc449000162" w:history="1">
            <w:r w:rsidR="00B660AA" w:rsidRPr="00B660AA">
              <w:rPr>
                <w:rStyle w:val="Hyperlink"/>
                <w:noProof/>
              </w:rPr>
              <w:t>3.7. Technische randvoorwaarden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_Toc449000162 \h </w:instrText>
            </w:r>
            <w:r w:rsidR="00B660AA" w:rsidRPr="00B660AA">
              <w:rPr>
                <w:noProof/>
                <w:webHidden/>
              </w:rPr>
            </w:r>
            <w:r w:rsidR="00B660AA" w:rsidRPr="00B660AA">
              <w:rPr>
                <w:noProof/>
                <w:webHidden/>
              </w:rPr>
              <w:fldChar w:fldCharType="separate"/>
            </w:r>
            <w:r w:rsidR="00B660AA" w:rsidRPr="00B660AA">
              <w:rPr>
                <w:noProof/>
                <w:webHidden/>
              </w:rPr>
              <w:t>11</w:t>
            </w:r>
            <w:r w:rsidR="00B660AA" w:rsidRPr="00B660AA">
              <w:rPr>
                <w:noProof/>
                <w:webHidden/>
              </w:rPr>
              <w:fldChar w:fldCharType="end"/>
            </w:r>
          </w:hyperlink>
        </w:p>
        <w:p w14:paraId="2D5BF55B" w14:textId="77777777" w:rsidR="00B660AA" w:rsidRPr="00B660AA" w:rsidRDefault="009E7B2F">
          <w:pPr>
            <w:pStyle w:val="Inhopg1"/>
            <w:tabs>
              <w:tab w:val="right" w:leader="dot" w:pos="9062"/>
            </w:tabs>
            <w:rPr>
              <w:noProof/>
            </w:rPr>
          </w:pPr>
          <w:hyperlink w:anchor="_Toc449000163" w:history="1">
            <w:r w:rsidR="00B660AA" w:rsidRPr="00B660AA">
              <w:rPr>
                <w:rStyle w:val="Hyperlink"/>
                <w:noProof/>
              </w:rPr>
              <w:t>4. Competenties</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_Toc449000163 \h </w:instrText>
            </w:r>
            <w:r w:rsidR="00B660AA" w:rsidRPr="00B660AA">
              <w:rPr>
                <w:noProof/>
                <w:webHidden/>
              </w:rPr>
            </w:r>
            <w:r w:rsidR="00B660AA" w:rsidRPr="00B660AA">
              <w:rPr>
                <w:noProof/>
                <w:webHidden/>
              </w:rPr>
              <w:fldChar w:fldCharType="separate"/>
            </w:r>
            <w:r w:rsidR="00B660AA" w:rsidRPr="00B660AA">
              <w:rPr>
                <w:noProof/>
                <w:webHidden/>
              </w:rPr>
              <w:t>12</w:t>
            </w:r>
            <w:r w:rsidR="00B660AA" w:rsidRPr="00B660AA">
              <w:rPr>
                <w:noProof/>
                <w:webHidden/>
              </w:rPr>
              <w:fldChar w:fldCharType="end"/>
            </w:r>
          </w:hyperlink>
        </w:p>
        <w:p w14:paraId="3BE06852" w14:textId="77777777" w:rsidR="00B660AA" w:rsidRPr="00B660AA" w:rsidRDefault="009E7B2F">
          <w:pPr>
            <w:pStyle w:val="Inhopg1"/>
            <w:tabs>
              <w:tab w:val="right" w:leader="dot" w:pos="9062"/>
            </w:tabs>
            <w:rPr>
              <w:noProof/>
            </w:rPr>
          </w:pPr>
          <w:hyperlink w:anchor="_Toc449000164" w:history="1">
            <w:r w:rsidR="00B660AA" w:rsidRPr="00B660AA">
              <w:rPr>
                <w:rStyle w:val="Hyperlink"/>
                <w:noProof/>
              </w:rPr>
              <w:t>5. Methode &amp; Technieken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_Toc449000164 \h </w:instrText>
            </w:r>
            <w:r w:rsidR="00B660AA" w:rsidRPr="00B660AA">
              <w:rPr>
                <w:noProof/>
                <w:webHidden/>
              </w:rPr>
            </w:r>
            <w:r w:rsidR="00B660AA" w:rsidRPr="00B660AA">
              <w:rPr>
                <w:noProof/>
                <w:webHidden/>
              </w:rPr>
              <w:fldChar w:fldCharType="separate"/>
            </w:r>
            <w:r w:rsidR="00B660AA" w:rsidRPr="00B660AA">
              <w:rPr>
                <w:noProof/>
                <w:webHidden/>
              </w:rPr>
              <w:t>13</w:t>
            </w:r>
            <w:r w:rsidR="00B660AA" w:rsidRPr="00B660AA">
              <w:rPr>
                <w:noProof/>
                <w:webHidden/>
              </w:rPr>
              <w:fldChar w:fldCharType="end"/>
            </w:r>
          </w:hyperlink>
        </w:p>
        <w:p w14:paraId="2B0ED779" w14:textId="77777777" w:rsidR="00B660AA" w:rsidRPr="00B660AA" w:rsidRDefault="009E7B2F">
          <w:pPr>
            <w:pStyle w:val="Inhopg2"/>
            <w:tabs>
              <w:tab w:val="right" w:leader="dot" w:pos="9062"/>
            </w:tabs>
            <w:rPr>
              <w:noProof/>
            </w:rPr>
          </w:pPr>
          <w:hyperlink w:anchor="_Toc449000165" w:history="1">
            <w:r w:rsidR="00B660AA" w:rsidRPr="00B660AA">
              <w:rPr>
                <w:rStyle w:val="Hyperlink"/>
                <w:noProof/>
              </w:rPr>
              <w:t>5.1. Keuzes ontwikkelmethode</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_Toc449000165 \h </w:instrText>
            </w:r>
            <w:r w:rsidR="00B660AA" w:rsidRPr="00B660AA">
              <w:rPr>
                <w:noProof/>
                <w:webHidden/>
              </w:rPr>
            </w:r>
            <w:r w:rsidR="00B660AA" w:rsidRPr="00B660AA">
              <w:rPr>
                <w:noProof/>
                <w:webHidden/>
              </w:rPr>
              <w:fldChar w:fldCharType="separate"/>
            </w:r>
            <w:r w:rsidR="00B660AA" w:rsidRPr="00B660AA">
              <w:rPr>
                <w:noProof/>
                <w:webHidden/>
              </w:rPr>
              <w:t>13</w:t>
            </w:r>
            <w:r w:rsidR="00B660AA" w:rsidRPr="00B660AA">
              <w:rPr>
                <w:noProof/>
                <w:webHidden/>
              </w:rPr>
              <w:fldChar w:fldCharType="end"/>
            </w:r>
          </w:hyperlink>
        </w:p>
        <w:p w14:paraId="736D13F2" w14:textId="77777777" w:rsidR="00B660AA" w:rsidRPr="00B660AA" w:rsidRDefault="009E7B2F">
          <w:pPr>
            <w:pStyle w:val="Inhopg3"/>
            <w:tabs>
              <w:tab w:val="right" w:leader="dot" w:pos="9062"/>
            </w:tabs>
            <w:rPr>
              <w:noProof/>
            </w:rPr>
          </w:pPr>
          <w:hyperlink w:anchor="_Toc449000166" w:history="1">
            <w:r w:rsidR="00B660AA" w:rsidRPr="00B660AA">
              <w:rPr>
                <w:rStyle w:val="Hyperlink"/>
                <w:noProof/>
              </w:rPr>
              <w:t>5.1.1. Lineaire methoden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_Toc449000166 \h </w:instrText>
            </w:r>
            <w:r w:rsidR="00B660AA" w:rsidRPr="00B660AA">
              <w:rPr>
                <w:noProof/>
                <w:webHidden/>
              </w:rPr>
            </w:r>
            <w:r w:rsidR="00B660AA" w:rsidRPr="00B660AA">
              <w:rPr>
                <w:noProof/>
                <w:webHidden/>
              </w:rPr>
              <w:fldChar w:fldCharType="separate"/>
            </w:r>
            <w:r w:rsidR="00B660AA" w:rsidRPr="00B660AA">
              <w:rPr>
                <w:noProof/>
                <w:webHidden/>
              </w:rPr>
              <w:t>13</w:t>
            </w:r>
            <w:r w:rsidR="00B660AA" w:rsidRPr="00B660AA">
              <w:rPr>
                <w:noProof/>
                <w:webHidden/>
              </w:rPr>
              <w:fldChar w:fldCharType="end"/>
            </w:r>
          </w:hyperlink>
        </w:p>
        <w:p w14:paraId="3AA326B2" w14:textId="77777777" w:rsidR="00B660AA" w:rsidRPr="00B660AA" w:rsidRDefault="009E7B2F">
          <w:pPr>
            <w:pStyle w:val="Inhopg3"/>
            <w:tabs>
              <w:tab w:val="right" w:leader="dot" w:pos="9062"/>
            </w:tabs>
            <w:rPr>
              <w:noProof/>
            </w:rPr>
          </w:pPr>
          <w:hyperlink w:anchor="_Toc449000167" w:history="1">
            <w:r w:rsidR="00B660AA" w:rsidRPr="00B660AA">
              <w:rPr>
                <w:rStyle w:val="Hyperlink"/>
                <w:noProof/>
              </w:rPr>
              <w:t>5.1.2. Iteratieve methoden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_Toc449000167 \h </w:instrText>
            </w:r>
            <w:r w:rsidR="00B660AA" w:rsidRPr="00B660AA">
              <w:rPr>
                <w:noProof/>
                <w:webHidden/>
              </w:rPr>
            </w:r>
            <w:r w:rsidR="00B660AA" w:rsidRPr="00B660AA">
              <w:rPr>
                <w:noProof/>
                <w:webHidden/>
              </w:rPr>
              <w:fldChar w:fldCharType="separate"/>
            </w:r>
            <w:r w:rsidR="00B660AA" w:rsidRPr="00B660AA">
              <w:rPr>
                <w:noProof/>
                <w:webHidden/>
              </w:rPr>
              <w:t>13</w:t>
            </w:r>
            <w:r w:rsidR="00B660AA" w:rsidRPr="00B660AA">
              <w:rPr>
                <w:noProof/>
                <w:webHidden/>
              </w:rPr>
              <w:fldChar w:fldCharType="end"/>
            </w:r>
          </w:hyperlink>
        </w:p>
        <w:p w14:paraId="20105734" w14:textId="77777777" w:rsidR="00B660AA" w:rsidRPr="00B660AA" w:rsidRDefault="009E7B2F">
          <w:pPr>
            <w:pStyle w:val="Inhopg2"/>
            <w:tabs>
              <w:tab w:val="right" w:leader="dot" w:pos="9062"/>
            </w:tabs>
            <w:rPr>
              <w:noProof/>
            </w:rPr>
          </w:pPr>
          <w:hyperlink w:anchor="_Toc449000168" w:history="1">
            <w:r w:rsidR="00B660AA" w:rsidRPr="00B660AA">
              <w:rPr>
                <w:rStyle w:val="Hyperlink"/>
                <w:noProof/>
              </w:rPr>
              <w:t>5.2. Verschillende software ontwikkelmethode</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_Toc449000168 \h </w:instrText>
            </w:r>
            <w:r w:rsidR="00B660AA" w:rsidRPr="00B660AA">
              <w:rPr>
                <w:noProof/>
                <w:webHidden/>
              </w:rPr>
            </w:r>
            <w:r w:rsidR="00B660AA" w:rsidRPr="00B660AA">
              <w:rPr>
                <w:noProof/>
                <w:webHidden/>
              </w:rPr>
              <w:fldChar w:fldCharType="separate"/>
            </w:r>
            <w:r w:rsidR="00B660AA" w:rsidRPr="00B660AA">
              <w:rPr>
                <w:noProof/>
                <w:webHidden/>
              </w:rPr>
              <w:t>14</w:t>
            </w:r>
            <w:r w:rsidR="00B660AA" w:rsidRPr="00B660AA">
              <w:rPr>
                <w:noProof/>
                <w:webHidden/>
              </w:rPr>
              <w:fldChar w:fldCharType="end"/>
            </w:r>
          </w:hyperlink>
        </w:p>
        <w:p w14:paraId="2DEE25E1" w14:textId="77777777" w:rsidR="00B660AA" w:rsidRPr="00B660AA" w:rsidRDefault="009E7B2F">
          <w:pPr>
            <w:pStyle w:val="Inhopg3"/>
            <w:tabs>
              <w:tab w:val="right" w:leader="dot" w:pos="9062"/>
            </w:tabs>
            <w:rPr>
              <w:noProof/>
            </w:rPr>
          </w:pPr>
          <w:hyperlink w:anchor="_Toc449000169" w:history="1">
            <w:r w:rsidR="00B660AA" w:rsidRPr="00B660AA">
              <w:rPr>
                <w:rStyle w:val="Hyperlink"/>
                <w:noProof/>
              </w:rPr>
              <w:t>5.2.2. Sashimi</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_Toc449000169 \h </w:instrText>
            </w:r>
            <w:r w:rsidR="00B660AA" w:rsidRPr="00B660AA">
              <w:rPr>
                <w:noProof/>
                <w:webHidden/>
              </w:rPr>
            </w:r>
            <w:r w:rsidR="00B660AA" w:rsidRPr="00B660AA">
              <w:rPr>
                <w:noProof/>
                <w:webHidden/>
              </w:rPr>
              <w:fldChar w:fldCharType="separate"/>
            </w:r>
            <w:r w:rsidR="00B660AA" w:rsidRPr="00B660AA">
              <w:rPr>
                <w:noProof/>
                <w:webHidden/>
              </w:rPr>
              <w:t>14</w:t>
            </w:r>
            <w:r w:rsidR="00B660AA" w:rsidRPr="00B660AA">
              <w:rPr>
                <w:noProof/>
                <w:webHidden/>
              </w:rPr>
              <w:fldChar w:fldCharType="end"/>
            </w:r>
          </w:hyperlink>
        </w:p>
        <w:p w14:paraId="2430073A" w14:textId="77777777" w:rsidR="00B660AA" w:rsidRPr="00B660AA" w:rsidRDefault="009E7B2F">
          <w:pPr>
            <w:pStyle w:val="Inhopg3"/>
            <w:tabs>
              <w:tab w:val="right" w:leader="dot" w:pos="9062"/>
            </w:tabs>
            <w:rPr>
              <w:noProof/>
            </w:rPr>
          </w:pPr>
          <w:hyperlink w:anchor="_Toc449000170" w:history="1">
            <w:r w:rsidR="00B660AA" w:rsidRPr="00B660AA">
              <w:rPr>
                <w:rStyle w:val="Hyperlink"/>
                <w:noProof/>
              </w:rPr>
              <w:t>5.2.3. System Development Methodology (SDM)</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_Toc449000170 \h </w:instrText>
            </w:r>
            <w:r w:rsidR="00B660AA" w:rsidRPr="00B660AA">
              <w:rPr>
                <w:noProof/>
                <w:webHidden/>
              </w:rPr>
            </w:r>
            <w:r w:rsidR="00B660AA" w:rsidRPr="00B660AA">
              <w:rPr>
                <w:noProof/>
                <w:webHidden/>
              </w:rPr>
              <w:fldChar w:fldCharType="separate"/>
            </w:r>
            <w:r w:rsidR="00B660AA" w:rsidRPr="00B660AA">
              <w:rPr>
                <w:noProof/>
                <w:webHidden/>
              </w:rPr>
              <w:t>14</w:t>
            </w:r>
            <w:r w:rsidR="00B660AA" w:rsidRPr="00B660AA">
              <w:rPr>
                <w:noProof/>
                <w:webHidden/>
              </w:rPr>
              <w:fldChar w:fldCharType="end"/>
            </w:r>
          </w:hyperlink>
        </w:p>
        <w:p w14:paraId="6191F16B" w14:textId="77777777" w:rsidR="00B660AA" w:rsidRPr="00B660AA" w:rsidRDefault="009E7B2F">
          <w:pPr>
            <w:pStyle w:val="Inhopg3"/>
            <w:tabs>
              <w:tab w:val="right" w:leader="dot" w:pos="9062"/>
            </w:tabs>
            <w:rPr>
              <w:noProof/>
            </w:rPr>
          </w:pPr>
          <w:hyperlink w:anchor="_Toc449000171" w:history="1">
            <w:r w:rsidR="00B660AA" w:rsidRPr="00B660AA">
              <w:rPr>
                <w:rStyle w:val="Hyperlink"/>
                <w:noProof/>
              </w:rPr>
              <w:t>5.2.4. Scrum</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_Toc449000171 \h </w:instrText>
            </w:r>
            <w:r w:rsidR="00B660AA" w:rsidRPr="00B660AA">
              <w:rPr>
                <w:noProof/>
                <w:webHidden/>
              </w:rPr>
            </w:r>
            <w:r w:rsidR="00B660AA" w:rsidRPr="00B660AA">
              <w:rPr>
                <w:noProof/>
                <w:webHidden/>
              </w:rPr>
              <w:fldChar w:fldCharType="separate"/>
            </w:r>
            <w:r w:rsidR="00B660AA" w:rsidRPr="00B660AA">
              <w:rPr>
                <w:noProof/>
                <w:webHidden/>
              </w:rPr>
              <w:t>14</w:t>
            </w:r>
            <w:r w:rsidR="00B660AA" w:rsidRPr="00B660AA">
              <w:rPr>
                <w:noProof/>
                <w:webHidden/>
              </w:rPr>
              <w:fldChar w:fldCharType="end"/>
            </w:r>
          </w:hyperlink>
        </w:p>
        <w:p w14:paraId="36E77C4D" w14:textId="77777777" w:rsidR="00B660AA" w:rsidRPr="00B660AA" w:rsidRDefault="009E7B2F">
          <w:pPr>
            <w:pStyle w:val="Inhopg3"/>
            <w:tabs>
              <w:tab w:val="right" w:leader="dot" w:pos="9062"/>
            </w:tabs>
            <w:rPr>
              <w:noProof/>
            </w:rPr>
          </w:pPr>
          <w:hyperlink w:anchor="_Toc449000172" w:history="1">
            <w:r w:rsidR="00B660AA" w:rsidRPr="00B660AA">
              <w:rPr>
                <w:rStyle w:val="Hyperlink"/>
                <w:noProof/>
              </w:rPr>
              <w:t>5.2.5. Dynamic Systems Development Method (DSDM)</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_Toc449000172 \h </w:instrText>
            </w:r>
            <w:r w:rsidR="00B660AA" w:rsidRPr="00B660AA">
              <w:rPr>
                <w:noProof/>
                <w:webHidden/>
              </w:rPr>
            </w:r>
            <w:r w:rsidR="00B660AA" w:rsidRPr="00B660AA">
              <w:rPr>
                <w:noProof/>
                <w:webHidden/>
              </w:rPr>
              <w:fldChar w:fldCharType="separate"/>
            </w:r>
            <w:r w:rsidR="00B660AA" w:rsidRPr="00B660AA">
              <w:rPr>
                <w:noProof/>
                <w:webHidden/>
              </w:rPr>
              <w:t>15</w:t>
            </w:r>
            <w:r w:rsidR="00B660AA" w:rsidRPr="00B660AA">
              <w:rPr>
                <w:noProof/>
                <w:webHidden/>
              </w:rPr>
              <w:fldChar w:fldCharType="end"/>
            </w:r>
          </w:hyperlink>
        </w:p>
        <w:p w14:paraId="6998550F" w14:textId="77777777" w:rsidR="00B660AA" w:rsidRPr="00B660AA" w:rsidRDefault="009E7B2F">
          <w:pPr>
            <w:pStyle w:val="Inhopg3"/>
            <w:tabs>
              <w:tab w:val="right" w:leader="dot" w:pos="9062"/>
            </w:tabs>
            <w:rPr>
              <w:noProof/>
            </w:rPr>
          </w:pPr>
          <w:hyperlink w:anchor="_Toc449000173" w:history="1">
            <w:r w:rsidR="00B660AA" w:rsidRPr="00B660AA">
              <w:rPr>
                <w:rStyle w:val="Hyperlink"/>
                <w:noProof/>
              </w:rPr>
              <w:t>5.2.6. Extreme Programming (XP)</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_Toc449000173 \h </w:instrText>
            </w:r>
            <w:r w:rsidR="00B660AA" w:rsidRPr="00B660AA">
              <w:rPr>
                <w:noProof/>
                <w:webHidden/>
              </w:rPr>
            </w:r>
            <w:r w:rsidR="00B660AA" w:rsidRPr="00B660AA">
              <w:rPr>
                <w:noProof/>
                <w:webHidden/>
              </w:rPr>
              <w:fldChar w:fldCharType="separate"/>
            </w:r>
            <w:r w:rsidR="00B660AA" w:rsidRPr="00B660AA">
              <w:rPr>
                <w:noProof/>
                <w:webHidden/>
              </w:rPr>
              <w:t>15</w:t>
            </w:r>
            <w:r w:rsidR="00B660AA" w:rsidRPr="00B660AA">
              <w:rPr>
                <w:noProof/>
                <w:webHidden/>
              </w:rPr>
              <w:fldChar w:fldCharType="end"/>
            </w:r>
          </w:hyperlink>
        </w:p>
        <w:p w14:paraId="14041E68" w14:textId="77777777" w:rsidR="00B660AA" w:rsidRPr="00B660AA" w:rsidRDefault="009E7B2F">
          <w:pPr>
            <w:pStyle w:val="Inhopg2"/>
            <w:tabs>
              <w:tab w:val="right" w:leader="dot" w:pos="9062"/>
            </w:tabs>
            <w:rPr>
              <w:noProof/>
            </w:rPr>
          </w:pPr>
          <w:hyperlink w:anchor="_Toc449000174" w:history="1">
            <w:r w:rsidR="00B660AA" w:rsidRPr="00B660AA">
              <w:rPr>
                <w:rStyle w:val="Hyperlink"/>
                <w:noProof/>
              </w:rPr>
              <w:t>5.3. Gekozen methodieken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_Toc449000174 \h </w:instrText>
            </w:r>
            <w:r w:rsidR="00B660AA" w:rsidRPr="00B660AA">
              <w:rPr>
                <w:noProof/>
                <w:webHidden/>
              </w:rPr>
            </w:r>
            <w:r w:rsidR="00B660AA" w:rsidRPr="00B660AA">
              <w:rPr>
                <w:noProof/>
                <w:webHidden/>
              </w:rPr>
              <w:fldChar w:fldCharType="separate"/>
            </w:r>
            <w:r w:rsidR="00B660AA" w:rsidRPr="00B660AA">
              <w:rPr>
                <w:noProof/>
                <w:webHidden/>
              </w:rPr>
              <w:t>16</w:t>
            </w:r>
            <w:r w:rsidR="00B660AA" w:rsidRPr="00B660AA">
              <w:rPr>
                <w:noProof/>
                <w:webHidden/>
              </w:rPr>
              <w:fldChar w:fldCharType="end"/>
            </w:r>
          </w:hyperlink>
        </w:p>
        <w:p w14:paraId="7D0F3C37" w14:textId="77777777" w:rsidR="00B660AA" w:rsidRPr="00B660AA" w:rsidRDefault="009E7B2F">
          <w:pPr>
            <w:pStyle w:val="Inhopg3"/>
            <w:tabs>
              <w:tab w:val="right" w:leader="dot" w:pos="9062"/>
            </w:tabs>
            <w:rPr>
              <w:noProof/>
            </w:rPr>
          </w:pPr>
          <w:hyperlink w:anchor="_Toc449000175" w:history="1">
            <w:r w:rsidR="00B660AA" w:rsidRPr="00B660AA">
              <w:rPr>
                <w:rStyle w:val="Hyperlink"/>
                <w:noProof/>
              </w:rPr>
              <w:t>5.3.1. Analyse en Onderzoek</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_Toc449000175 \h </w:instrText>
            </w:r>
            <w:r w:rsidR="00B660AA" w:rsidRPr="00B660AA">
              <w:rPr>
                <w:noProof/>
                <w:webHidden/>
              </w:rPr>
            </w:r>
            <w:r w:rsidR="00B660AA" w:rsidRPr="00B660AA">
              <w:rPr>
                <w:noProof/>
                <w:webHidden/>
              </w:rPr>
              <w:fldChar w:fldCharType="separate"/>
            </w:r>
            <w:r w:rsidR="00B660AA" w:rsidRPr="00B660AA">
              <w:rPr>
                <w:noProof/>
                <w:webHidden/>
              </w:rPr>
              <w:t>16</w:t>
            </w:r>
            <w:r w:rsidR="00B660AA" w:rsidRPr="00B660AA">
              <w:rPr>
                <w:noProof/>
                <w:webHidden/>
              </w:rPr>
              <w:fldChar w:fldCharType="end"/>
            </w:r>
          </w:hyperlink>
        </w:p>
        <w:p w14:paraId="4C861246" w14:textId="77777777" w:rsidR="00B660AA" w:rsidRPr="00B660AA" w:rsidRDefault="009E7B2F">
          <w:pPr>
            <w:pStyle w:val="Inhopg3"/>
            <w:tabs>
              <w:tab w:val="right" w:leader="dot" w:pos="9062"/>
            </w:tabs>
            <w:rPr>
              <w:noProof/>
            </w:rPr>
          </w:pPr>
          <w:hyperlink w:anchor="_Toc449000176" w:history="1">
            <w:r w:rsidR="00B660AA" w:rsidRPr="00B660AA">
              <w:rPr>
                <w:rStyle w:val="Hyperlink"/>
                <w:noProof/>
              </w:rPr>
              <w:t>5.3.2. Ontwerp en Realisatie</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_Toc449000176 \h </w:instrText>
            </w:r>
            <w:r w:rsidR="00B660AA" w:rsidRPr="00B660AA">
              <w:rPr>
                <w:noProof/>
                <w:webHidden/>
              </w:rPr>
            </w:r>
            <w:r w:rsidR="00B660AA" w:rsidRPr="00B660AA">
              <w:rPr>
                <w:noProof/>
                <w:webHidden/>
              </w:rPr>
              <w:fldChar w:fldCharType="separate"/>
            </w:r>
            <w:r w:rsidR="00B660AA" w:rsidRPr="00B660AA">
              <w:rPr>
                <w:noProof/>
                <w:webHidden/>
              </w:rPr>
              <w:t>16</w:t>
            </w:r>
            <w:r w:rsidR="00B660AA" w:rsidRPr="00B660AA">
              <w:rPr>
                <w:noProof/>
                <w:webHidden/>
              </w:rPr>
              <w:fldChar w:fldCharType="end"/>
            </w:r>
          </w:hyperlink>
        </w:p>
        <w:p w14:paraId="4E77F0DA" w14:textId="77777777" w:rsidR="00B660AA" w:rsidRPr="00B660AA" w:rsidRDefault="009E7B2F">
          <w:pPr>
            <w:pStyle w:val="Inhopg2"/>
            <w:tabs>
              <w:tab w:val="right" w:leader="dot" w:pos="9062"/>
            </w:tabs>
            <w:rPr>
              <w:noProof/>
            </w:rPr>
          </w:pPr>
          <w:hyperlink w:anchor="_Toc449000177" w:history="1">
            <w:r w:rsidR="00B660AA" w:rsidRPr="00B660AA">
              <w:rPr>
                <w:rStyle w:val="Hyperlink"/>
                <w:noProof/>
              </w:rPr>
              <w:t>5.4. Technieken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_Toc449000177 \h </w:instrText>
            </w:r>
            <w:r w:rsidR="00B660AA" w:rsidRPr="00B660AA">
              <w:rPr>
                <w:noProof/>
                <w:webHidden/>
              </w:rPr>
            </w:r>
            <w:r w:rsidR="00B660AA" w:rsidRPr="00B660AA">
              <w:rPr>
                <w:noProof/>
                <w:webHidden/>
              </w:rPr>
              <w:fldChar w:fldCharType="separate"/>
            </w:r>
            <w:r w:rsidR="00B660AA" w:rsidRPr="00B660AA">
              <w:rPr>
                <w:noProof/>
                <w:webHidden/>
              </w:rPr>
              <w:t>17</w:t>
            </w:r>
            <w:r w:rsidR="00B660AA" w:rsidRPr="00B660AA">
              <w:rPr>
                <w:noProof/>
                <w:webHidden/>
              </w:rPr>
              <w:fldChar w:fldCharType="end"/>
            </w:r>
          </w:hyperlink>
        </w:p>
        <w:p w14:paraId="6A5FCAD6" w14:textId="77777777" w:rsidR="00B660AA" w:rsidRPr="00B660AA" w:rsidRDefault="009E7B2F">
          <w:pPr>
            <w:pStyle w:val="Inhopg3"/>
            <w:tabs>
              <w:tab w:val="right" w:leader="dot" w:pos="9062"/>
            </w:tabs>
            <w:rPr>
              <w:noProof/>
            </w:rPr>
          </w:pPr>
          <w:hyperlink w:anchor="_Toc449000178" w:history="1">
            <w:r w:rsidR="00B660AA" w:rsidRPr="00B660AA">
              <w:rPr>
                <w:rStyle w:val="Hyperlink"/>
                <w:noProof/>
              </w:rPr>
              <w:t>5.4.1. Usecase model</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_Toc449000178 \h </w:instrText>
            </w:r>
            <w:r w:rsidR="00B660AA" w:rsidRPr="00B660AA">
              <w:rPr>
                <w:noProof/>
                <w:webHidden/>
              </w:rPr>
            </w:r>
            <w:r w:rsidR="00B660AA" w:rsidRPr="00B660AA">
              <w:rPr>
                <w:noProof/>
                <w:webHidden/>
              </w:rPr>
              <w:fldChar w:fldCharType="separate"/>
            </w:r>
            <w:r w:rsidR="00B660AA" w:rsidRPr="00B660AA">
              <w:rPr>
                <w:noProof/>
                <w:webHidden/>
              </w:rPr>
              <w:t>17</w:t>
            </w:r>
            <w:r w:rsidR="00B660AA" w:rsidRPr="00B660AA">
              <w:rPr>
                <w:noProof/>
                <w:webHidden/>
              </w:rPr>
              <w:fldChar w:fldCharType="end"/>
            </w:r>
          </w:hyperlink>
        </w:p>
        <w:p w14:paraId="77F5664E" w14:textId="77777777" w:rsidR="00B660AA" w:rsidRPr="00B660AA" w:rsidRDefault="009E7B2F">
          <w:pPr>
            <w:pStyle w:val="Inhopg3"/>
            <w:tabs>
              <w:tab w:val="right" w:leader="dot" w:pos="9062"/>
            </w:tabs>
            <w:rPr>
              <w:noProof/>
            </w:rPr>
          </w:pPr>
          <w:hyperlink w:anchor="_Toc449000179" w:history="1">
            <w:r w:rsidR="00B660AA" w:rsidRPr="00B660AA">
              <w:rPr>
                <w:rStyle w:val="Hyperlink"/>
                <w:noProof/>
              </w:rPr>
              <w:t>5.4.2. MoSCow lijst</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_Toc449000179 \h </w:instrText>
            </w:r>
            <w:r w:rsidR="00B660AA" w:rsidRPr="00B660AA">
              <w:rPr>
                <w:noProof/>
                <w:webHidden/>
              </w:rPr>
            </w:r>
            <w:r w:rsidR="00B660AA" w:rsidRPr="00B660AA">
              <w:rPr>
                <w:noProof/>
                <w:webHidden/>
              </w:rPr>
              <w:fldChar w:fldCharType="separate"/>
            </w:r>
            <w:r w:rsidR="00B660AA" w:rsidRPr="00B660AA">
              <w:rPr>
                <w:noProof/>
                <w:webHidden/>
              </w:rPr>
              <w:t>17</w:t>
            </w:r>
            <w:r w:rsidR="00B660AA" w:rsidRPr="00B660AA">
              <w:rPr>
                <w:noProof/>
                <w:webHidden/>
              </w:rPr>
              <w:fldChar w:fldCharType="end"/>
            </w:r>
          </w:hyperlink>
        </w:p>
        <w:p w14:paraId="1C62B420" w14:textId="77777777" w:rsidR="00B660AA" w:rsidRPr="00B660AA" w:rsidRDefault="009E7B2F">
          <w:pPr>
            <w:pStyle w:val="Inhopg3"/>
            <w:tabs>
              <w:tab w:val="right" w:leader="dot" w:pos="9062"/>
            </w:tabs>
            <w:rPr>
              <w:noProof/>
            </w:rPr>
          </w:pPr>
          <w:hyperlink w:anchor="_Toc449000180" w:history="1">
            <w:r w:rsidR="00B660AA" w:rsidRPr="00B660AA">
              <w:rPr>
                <w:rStyle w:val="Hyperlink"/>
                <w:noProof/>
              </w:rPr>
              <w:t>5.4.3. Github</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_Toc449000180 \h </w:instrText>
            </w:r>
            <w:r w:rsidR="00B660AA" w:rsidRPr="00B660AA">
              <w:rPr>
                <w:noProof/>
                <w:webHidden/>
              </w:rPr>
            </w:r>
            <w:r w:rsidR="00B660AA" w:rsidRPr="00B660AA">
              <w:rPr>
                <w:noProof/>
                <w:webHidden/>
              </w:rPr>
              <w:fldChar w:fldCharType="separate"/>
            </w:r>
            <w:r w:rsidR="00B660AA" w:rsidRPr="00B660AA">
              <w:rPr>
                <w:noProof/>
                <w:webHidden/>
              </w:rPr>
              <w:t>17</w:t>
            </w:r>
            <w:r w:rsidR="00B660AA" w:rsidRPr="00B660AA">
              <w:rPr>
                <w:noProof/>
                <w:webHidden/>
              </w:rPr>
              <w:fldChar w:fldCharType="end"/>
            </w:r>
          </w:hyperlink>
        </w:p>
        <w:p w14:paraId="11A4F7C9" w14:textId="77777777" w:rsidR="00B660AA" w:rsidRPr="00B660AA" w:rsidRDefault="009E7B2F">
          <w:pPr>
            <w:pStyle w:val="Inhopg3"/>
            <w:tabs>
              <w:tab w:val="right" w:leader="dot" w:pos="9062"/>
            </w:tabs>
            <w:rPr>
              <w:noProof/>
            </w:rPr>
          </w:pPr>
          <w:hyperlink w:anchor="_Toc449000181" w:history="1">
            <w:r w:rsidR="00B660AA" w:rsidRPr="00B660AA">
              <w:rPr>
                <w:rStyle w:val="Hyperlink"/>
                <w:noProof/>
              </w:rPr>
              <w:t>5.4.4. Trello</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_Toc449000181 \h </w:instrText>
            </w:r>
            <w:r w:rsidR="00B660AA" w:rsidRPr="00B660AA">
              <w:rPr>
                <w:noProof/>
                <w:webHidden/>
              </w:rPr>
            </w:r>
            <w:r w:rsidR="00B660AA" w:rsidRPr="00B660AA">
              <w:rPr>
                <w:noProof/>
                <w:webHidden/>
              </w:rPr>
              <w:fldChar w:fldCharType="separate"/>
            </w:r>
            <w:r w:rsidR="00B660AA" w:rsidRPr="00B660AA">
              <w:rPr>
                <w:noProof/>
                <w:webHidden/>
              </w:rPr>
              <w:t>17</w:t>
            </w:r>
            <w:r w:rsidR="00B660AA" w:rsidRPr="00B660AA">
              <w:rPr>
                <w:noProof/>
                <w:webHidden/>
              </w:rPr>
              <w:fldChar w:fldCharType="end"/>
            </w:r>
          </w:hyperlink>
        </w:p>
        <w:p w14:paraId="00C28A6D" w14:textId="77777777" w:rsidR="00B660AA" w:rsidRPr="00B660AA" w:rsidRDefault="009E7B2F">
          <w:pPr>
            <w:pStyle w:val="Inhopg3"/>
            <w:tabs>
              <w:tab w:val="right" w:leader="dot" w:pos="9062"/>
            </w:tabs>
            <w:rPr>
              <w:noProof/>
            </w:rPr>
          </w:pPr>
          <w:hyperlink w:anchor="_Toc449000182" w:history="1">
            <w:r w:rsidR="00B660AA" w:rsidRPr="00B660AA">
              <w:rPr>
                <w:rStyle w:val="Hyperlink"/>
                <w:noProof/>
              </w:rPr>
              <w:t>5.4.5. Mockups</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_Toc449000182 \h </w:instrText>
            </w:r>
            <w:r w:rsidR="00B660AA" w:rsidRPr="00B660AA">
              <w:rPr>
                <w:noProof/>
                <w:webHidden/>
              </w:rPr>
            </w:r>
            <w:r w:rsidR="00B660AA" w:rsidRPr="00B660AA">
              <w:rPr>
                <w:noProof/>
                <w:webHidden/>
              </w:rPr>
              <w:fldChar w:fldCharType="separate"/>
            </w:r>
            <w:r w:rsidR="00B660AA" w:rsidRPr="00B660AA">
              <w:rPr>
                <w:noProof/>
                <w:webHidden/>
              </w:rPr>
              <w:t>17</w:t>
            </w:r>
            <w:r w:rsidR="00B660AA" w:rsidRPr="00B660AA">
              <w:rPr>
                <w:noProof/>
                <w:webHidden/>
              </w:rPr>
              <w:fldChar w:fldCharType="end"/>
            </w:r>
          </w:hyperlink>
        </w:p>
        <w:p w14:paraId="4245381C" w14:textId="77777777" w:rsidR="00B660AA" w:rsidRPr="00B660AA" w:rsidRDefault="009E7B2F">
          <w:pPr>
            <w:pStyle w:val="Inhopg3"/>
            <w:tabs>
              <w:tab w:val="right" w:leader="dot" w:pos="9062"/>
            </w:tabs>
            <w:rPr>
              <w:noProof/>
            </w:rPr>
          </w:pPr>
          <w:hyperlink w:anchor="_Toc449000183" w:history="1">
            <w:r w:rsidR="00B660AA" w:rsidRPr="00B660AA">
              <w:rPr>
                <w:rStyle w:val="Hyperlink"/>
                <w:noProof/>
              </w:rPr>
              <w:t>5.4.6. APA normen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_Toc449000183 \h </w:instrText>
            </w:r>
            <w:r w:rsidR="00B660AA" w:rsidRPr="00B660AA">
              <w:rPr>
                <w:noProof/>
                <w:webHidden/>
              </w:rPr>
            </w:r>
            <w:r w:rsidR="00B660AA" w:rsidRPr="00B660AA">
              <w:rPr>
                <w:noProof/>
                <w:webHidden/>
              </w:rPr>
              <w:fldChar w:fldCharType="separate"/>
            </w:r>
            <w:r w:rsidR="00B660AA" w:rsidRPr="00B660AA">
              <w:rPr>
                <w:noProof/>
                <w:webHidden/>
              </w:rPr>
              <w:t>17</w:t>
            </w:r>
            <w:r w:rsidR="00B660AA" w:rsidRPr="00B660AA">
              <w:rPr>
                <w:noProof/>
                <w:webHidden/>
              </w:rPr>
              <w:fldChar w:fldCharType="end"/>
            </w:r>
          </w:hyperlink>
        </w:p>
        <w:p w14:paraId="74867312" w14:textId="77777777" w:rsidR="00B660AA" w:rsidRPr="00B660AA" w:rsidRDefault="009E7B2F">
          <w:pPr>
            <w:pStyle w:val="Inhopg1"/>
            <w:tabs>
              <w:tab w:val="right" w:leader="dot" w:pos="9062"/>
            </w:tabs>
            <w:rPr>
              <w:noProof/>
            </w:rPr>
          </w:pPr>
          <w:hyperlink w:anchor="_Toc449000184" w:history="1">
            <w:r w:rsidR="00B660AA" w:rsidRPr="00B660AA">
              <w:rPr>
                <w:rStyle w:val="Hyperlink"/>
                <w:noProof/>
              </w:rPr>
              <w:t>6. Globale project aanpak</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_Toc449000184 \h </w:instrText>
            </w:r>
            <w:r w:rsidR="00B660AA" w:rsidRPr="00B660AA">
              <w:rPr>
                <w:noProof/>
                <w:webHidden/>
              </w:rPr>
            </w:r>
            <w:r w:rsidR="00B660AA" w:rsidRPr="00B660AA">
              <w:rPr>
                <w:noProof/>
                <w:webHidden/>
              </w:rPr>
              <w:fldChar w:fldCharType="separate"/>
            </w:r>
            <w:r w:rsidR="00B660AA" w:rsidRPr="00B660AA">
              <w:rPr>
                <w:noProof/>
                <w:webHidden/>
              </w:rPr>
              <w:t>18</w:t>
            </w:r>
            <w:r w:rsidR="00B660AA" w:rsidRPr="00B660AA">
              <w:rPr>
                <w:noProof/>
                <w:webHidden/>
              </w:rPr>
              <w:fldChar w:fldCharType="end"/>
            </w:r>
          </w:hyperlink>
        </w:p>
        <w:p w14:paraId="64F96A3B" w14:textId="77777777" w:rsidR="00B660AA" w:rsidRPr="00B660AA" w:rsidRDefault="009E7B2F">
          <w:pPr>
            <w:pStyle w:val="Inhopg2"/>
            <w:tabs>
              <w:tab w:val="right" w:leader="dot" w:pos="9062"/>
            </w:tabs>
            <w:rPr>
              <w:noProof/>
            </w:rPr>
          </w:pPr>
          <w:hyperlink w:anchor="_Toc449000185" w:history="1">
            <w:r w:rsidR="00B660AA" w:rsidRPr="00B660AA">
              <w:rPr>
                <w:rStyle w:val="Hyperlink"/>
                <w:noProof/>
              </w:rPr>
              <w:t>6.1. Sashimi</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_Toc449000185 \h </w:instrText>
            </w:r>
            <w:r w:rsidR="00B660AA" w:rsidRPr="00B660AA">
              <w:rPr>
                <w:noProof/>
                <w:webHidden/>
              </w:rPr>
            </w:r>
            <w:r w:rsidR="00B660AA" w:rsidRPr="00B660AA">
              <w:rPr>
                <w:noProof/>
                <w:webHidden/>
              </w:rPr>
              <w:fldChar w:fldCharType="separate"/>
            </w:r>
            <w:r w:rsidR="00B660AA" w:rsidRPr="00B660AA">
              <w:rPr>
                <w:noProof/>
                <w:webHidden/>
              </w:rPr>
              <w:t>18</w:t>
            </w:r>
            <w:r w:rsidR="00B660AA" w:rsidRPr="00B660AA">
              <w:rPr>
                <w:noProof/>
                <w:webHidden/>
              </w:rPr>
              <w:fldChar w:fldCharType="end"/>
            </w:r>
          </w:hyperlink>
        </w:p>
        <w:p w14:paraId="4F6D3A77" w14:textId="77777777" w:rsidR="00B660AA" w:rsidRPr="00B660AA" w:rsidRDefault="009E7B2F">
          <w:pPr>
            <w:pStyle w:val="Inhopg2"/>
            <w:tabs>
              <w:tab w:val="right" w:leader="dot" w:pos="9062"/>
            </w:tabs>
            <w:rPr>
              <w:noProof/>
            </w:rPr>
          </w:pPr>
          <w:hyperlink w:anchor="_Toc449000186" w:history="1">
            <w:r w:rsidR="00B660AA" w:rsidRPr="00B660AA">
              <w:rPr>
                <w:rStyle w:val="Hyperlink"/>
                <w:noProof/>
              </w:rPr>
              <w:t>6.2. Scrum</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_Toc449000186 \h </w:instrText>
            </w:r>
            <w:r w:rsidR="00B660AA" w:rsidRPr="00B660AA">
              <w:rPr>
                <w:noProof/>
                <w:webHidden/>
              </w:rPr>
            </w:r>
            <w:r w:rsidR="00B660AA" w:rsidRPr="00B660AA">
              <w:rPr>
                <w:noProof/>
                <w:webHidden/>
              </w:rPr>
              <w:fldChar w:fldCharType="separate"/>
            </w:r>
            <w:r w:rsidR="00B660AA" w:rsidRPr="00B660AA">
              <w:rPr>
                <w:noProof/>
                <w:webHidden/>
              </w:rPr>
              <w:t>19</w:t>
            </w:r>
            <w:r w:rsidR="00B660AA" w:rsidRPr="00B660AA">
              <w:rPr>
                <w:noProof/>
                <w:webHidden/>
              </w:rPr>
              <w:fldChar w:fldCharType="end"/>
            </w:r>
          </w:hyperlink>
        </w:p>
        <w:p w14:paraId="2C68C9B0" w14:textId="77777777" w:rsidR="00B660AA" w:rsidRPr="00B660AA" w:rsidRDefault="009E7B2F">
          <w:pPr>
            <w:pStyle w:val="Inhopg1"/>
            <w:tabs>
              <w:tab w:val="right" w:leader="dot" w:pos="9062"/>
            </w:tabs>
            <w:rPr>
              <w:noProof/>
            </w:rPr>
          </w:pPr>
          <w:hyperlink w:anchor="_Toc449000187" w:history="1">
            <w:r w:rsidR="00B660AA" w:rsidRPr="00B660AA">
              <w:rPr>
                <w:rStyle w:val="Hyperlink"/>
                <w:noProof/>
              </w:rPr>
              <w:t>7. Tussenresultaten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_Toc449000187 \h </w:instrText>
            </w:r>
            <w:r w:rsidR="00B660AA" w:rsidRPr="00B660AA">
              <w:rPr>
                <w:noProof/>
                <w:webHidden/>
              </w:rPr>
            </w:r>
            <w:r w:rsidR="00B660AA" w:rsidRPr="00B660AA">
              <w:rPr>
                <w:noProof/>
                <w:webHidden/>
              </w:rPr>
              <w:fldChar w:fldCharType="separate"/>
            </w:r>
            <w:r w:rsidR="00B660AA" w:rsidRPr="00B660AA">
              <w:rPr>
                <w:noProof/>
                <w:webHidden/>
              </w:rPr>
              <w:t>20</w:t>
            </w:r>
            <w:r w:rsidR="00B660AA" w:rsidRPr="00B660AA">
              <w:rPr>
                <w:noProof/>
                <w:webHidden/>
              </w:rPr>
              <w:fldChar w:fldCharType="end"/>
            </w:r>
          </w:hyperlink>
        </w:p>
        <w:p w14:paraId="4B0E3257" w14:textId="77777777" w:rsidR="00B660AA" w:rsidRPr="00B660AA" w:rsidRDefault="009E7B2F">
          <w:pPr>
            <w:pStyle w:val="Inhopg2"/>
            <w:tabs>
              <w:tab w:val="right" w:leader="dot" w:pos="9062"/>
            </w:tabs>
            <w:rPr>
              <w:noProof/>
            </w:rPr>
          </w:pPr>
          <w:hyperlink w:anchor="_Toc449000188" w:history="1">
            <w:r w:rsidR="00B660AA" w:rsidRPr="00B660AA">
              <w:rPr>
                <w:rStyle w:val="Hyperlink"/>
                <w:noProof/>
              </w:rPr>
              <w:t>7.1. Productentabel</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_Toc449000188 \h </w:instrText>
            </w:r>
            <w:r w:rsidR="00B660AA" w:rsidRPr="00B660AA">
              <w:rPr>
                <w:noProof/>
                <w:webHidden/>
              </w:rPr>
            </w:r>
            <w:r w:rsidR="00B660AA" w:rsidRPr="00B660AA">
              <w:rPr>
                <w:noProof/>
                <w:webHidden/>
              </w:rPr>
              <w:fldChar w:fldCharType="separate"/>
            </w:r>
            <w:r w:rsidR="00B660AA" w:rsidRPr="00B660AA">
              <w:rPr>
                <w:noProof/>
                <w:webHidden/>
              </w:rPr>
              <w:t>20</w:t>
            </w:r>
            <w:r w:rsidR="00B660AA" w:rsidRPr="00B660AA">
              <w:rPr>
                <w:noProof/>
                <w:webHidden/>
              </w:rPr>
              <w:fldChar w:fldCharType="end"/>
            </w:r>
          </w:hyperlink>
        </w:p>
        <w:p w14:paraId="7AADFF6E" w14:textId="77777777" w:rsidR="00B660AA" w:rsidRPr="00B660AA" w:rsidRDefault="009E7B2F">
          <w:pPr>
            <w:pStyle w:val="Inhopg1"/>
            <w:tabs>
              <w:tab w:val="right" w:leader="dot" w:pos="9062"/>
            </w:tabs>
            <w:rPr>
              <w:noProof/>
            </w:rPr>
          </w:pPr>
          <w:hyperlink w:anchor="_Toc449000189" w:history="1">
            <w:r w:rsidR="00B660AA" w:rsidRPr="00B660AA">
              <w:rPr>
                <w:rStyle w:val="Hyperlink"/>
                <w:noProof/>
              </w:rPr>
              <w:t>8. Planning</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_Toc449000189 \h </w:instrText>
            </w:r>
            <w:r w:rsidR="00B660AA" w:rsidRPr="00B660AA">
              <w:rPr>
                <w:noProof/>
                <w:webHidden/>
              </w:rPr>
            </w:r>
            <w:r w:rsidR="00B660AA" w:rsidRPr="00B660AA">
              <w:rPr>
                <w:noProof/>
                <w:webHidden/>
              </w:rPr>
              <w:fldChar w:fldCharType="separate"/>
            </w:r>
            <w:r w:rsidR="00B660AA" w:rsidRPr="00B660AA">
              <w:rPr>
                <w:noProof/>
                <w:webHidden/>
              </w:rPr>
              <w:t>21</w:t>
            </w:r>
            <w:r w:rsidR="00B660AA" w:rsidRPr="00B660AA">
              <w:rPr>
                <w:noProof/>
                <w:webHidden/>
              </w:rPr>
              <w:fldChar w:fldCharType="end"/>
            </w:r>
          </w:hyperlink>
        </w:p>
        <w:p w14:paraId="002D1846" w14:textId="77777777" w:rsidR="00B660AA" w:rsidRPr="00B660AA" w:rsidRDefault="009E7B2F">
          <w:pPr>
            <w:pStyle w:val="Inhopg2"/>
            <w:tabs>
              <w:tab w:val="right" w:leader="dot" w:pos="9062"/>
            </w:tabs>
            <w:rPr>
              <w:noProof/>
            </w:rPr>
          </w:pPr>
          <w:hyperlink w:anchor="_Toc449000190" w:history="1">
            <w:r w:rsidR="00B660AA" w:rsidRPr="00B660AA">
              <w:rPr>
                <w:rStyle w:val="Hyperlink"/>
                <w:noProof/>
              </w:rPr>
              <w:t>8.1. Globale planning</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_Toc449000190 \h </w:instrText>
            </w:r>
            <w:r w:rsidR="00B660AA" w:rsidRPr="00B660AA">
              <w:rPr>
                <w:noProof/>
                <w:webHidden/>
              </w:rPr>
            </w:r>
            <w:r w:rsidR="00B660AA" w:rsidRPr="00B660AA">
              <w:rPr>
                <w:noProof/>
                <w:webHidden/>
              </w:rPr>
              <w:fldChar w:fldCharType="separate"/>
            </w:r>
            <w:r w:rsidR="00B660AA" w:rsidRPr="00B660AA">
              <w:rPr>
                <w:noProof/>
                <w:webHidden/>
              </w:rPr>
              <w:t>21</w:t>
            </w:r>
            <w:r w:rsidR="00B660AA" w:rsidRPr="00B660AA">
              <w:rPr>
                <w:noProof/>
                <w:webHidden/>
              </w:rPr>
              <w:fldChar w:fldCharType="end"/>
            </w:r>
          </w:hyperlink>
        </w:p>
        <w:p w14:paraId="5D08EBE7" w14:textId="77777777" w:rsidR="00B660AA" w:rsidRPr="00B660AA" w:rsidRDefault="009E7B2F">
          <w:pPr>
            <w:pStyle w:val="Inhopg2"/>
            <w:tabs>
              <w:tab w:val="right" w:leader="dot" w:pos="9062"/>
            </w:tabs>
            <w:rPr>
              <w:noProof/>
            </w:rPr>
          </w:pPr>
          <w:hyperlink w:anchor="_Toc449000191" w:history="1">
            <w:r w:rsidR="00B660AA" w:rsidRPr="00B660AA">
              <w:rPr>
                <w:rStyle w:val="Hyperlink"/>
                <w:noProof/>
              </w:rPr>
              <w:t>8.2. Mijlpalen</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_Toc449000191 \h </w:instrText>
            </w:r>
            <w:r w:rsidR="00B660AA" w:rsidRPr="00B660AA">
              <w:rPr>
                <w:noProof/>
                <w:webHidden/>
              </w:rPr>
            </w:r>
            <w:r w:rsidR="00B660AA" w:rsidRPr="00B660AA">
              <w:rPr>
                <w:noProof/>
                <w:webHidden/>
              </w:rPr>
              <w:fldChar w:fldCharType="separate"/>
            </w:r>
            <w:r w:rsidR="00B660AA" w:rsidRPr="00B660AA">
              <w:rPr>
                <w:noProof/>
                <w:webHidden/>
              </w:rPr>
              <w:t>21</w:t>
            </w:r>
            <w:r w:rsidR="00B660AA" w:rsidRPr="00B660AA">
              <w:rPr>
                <w:noProof/>
                <w:webHidden/>
              </w:rPr>
              <w:fldChar w:fldCharType="end"/>
            </w:r>
          </w:hyperlink>
        </w:p>
        <w:p w14:paraId="3A4ED8C8" w14:textId="77777777" w:rsidR="00B660AA" w:rsidRPr="00B660AA" w:rsidRDefault="009E7B2F">
          <w:pPr>
            <w:pStyle w:val="Inhopg1"/>
            <w:tabs>
              <w:tab w:val="right" w:leader="dot" w:pos="9062"/>
            </w:tabs>
            <w:rPr>
              <w:noProof/>
            </w:rPr>
          </w:pPr>
          <w:hyperlink w:anchor="_Toc449000192" w:history="1">
            <w:r w:rsidR="00B660AA" w:rsidRPr="00B660AA">
              <w:rPr>
                <w:rStyle w:val="Hyperlink"/>
                <w:noProof/>
              </w:rPr>
              <w:t>9. Projectorganisatie</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_Toc449000192 \h </w:instrText>
            </w:r>
            <w:r w:rsidR="00B660AA" w:rsidRPr="00B660AA">
              <w:rPr>
                <w:noProof/>
                <w:webHidden/>
              </w:rPr>
            </w:r>
            <w:r w:rsidR="00B660AA" w:rsidRPr="00B660AA">
              <w:rPr>
                <w:noProof/>
                <w:webHidden/>
              </w:rPr>
              <w:fldChar w:fldCharType="separate"/>
            </w:r>
            <w:r w:rsidR="00B660AA" w:rsidRPr="00B660AA">
              <w:rPr>
                <w:noProof/>
                <w:webHidden/>
              </w:rPr>
              <w:t>22</w:t>
            </w:r>
            <w:r w:rsidR="00B660AA" w:rsidRPr="00B660AA">
              <w:rPr>
                <w:noProof/>
                <w:webHidden/>
              </w:rPr>
              <w:fldChar w:fldCharType="end"/>
            </w:r>
          </w:hyperlink>
        </w:p>
        <w:p w14:paraId="7DDF4D0A" w14:textId="77777777" w:rsidR="00B660AA" w:rsidRDefault="009E7B2F">
          <w:pPr>
            <w:pStyle w:val="Inhopg2"/>
            <w:tabs>
              <w:tab w:val="right" w:leader="dot" w:pos="9062"/>
            </w:tabs>
            <w:rPr>
              <w:noProof/>
            </w:rPr>
          </w:pPr>
          <w:hyperlink w:anchor="_Toc449000193" w:history="1">
            <w:r w:rsidR="00B660AA" w:rsidRPr="00B660AA">
              <w:rPr>
                <w:rStyle w:val="Hyperlink"/>
                <w:noProof/>
              </w:rPr>
              <w:t>9.1. Project in de organisatie</w:t>
            </w:r>
            <w:r w:rsidR="00B660AA" w:rsidRPr="00B660AA">
              <w:rPr>
                <w:noProof/>
                <w:webHidden/>
              </w:rPr>
              <w:tab/>
            </w:r>
            <w:r w:rsidR="00B660AA" w:rsidRPr="00B660AA">
              <w:rPr>
                <w:noProof/>
                <w:webHidden/>
              </w:rPr>
              <w:fldChar w:fldCharType="begin"/>
            </w:r>
            <w:r w:rsidR="00B660AA" w:rsidRPr="00B660AA">
              <w:rPr>
                <w:noProof/>
                <w:webHidden/>
              </w:rPr>
              <w:instrText xml:space="preserve"> PAGEREF _Toc449000193 \h </w:instrText>
            </w:r>
            <w:r w:rsidR="00B660AA" w:rsidRPr="00B660AA">
              <w:rPr>
                <w:noProof/>
                <w:webHidden/>
              </w:rPr>
            </w:r>
            <w:r w:rsidR="00B660AA" w:rsidRPr="00B660AA">
              <w:rPr>
                <w:noProof/>
                <w:webHidden/>
              </w:rPr>
              <w:fldChar w:fldCharType="separate"/>
            </w:r>
            <w:r w:rsidR="00B660AA" w:rsidRPr="00B660AA">
              <w:rPr>
                <w:noProof/>
                <w:webHidden/>
              </w:rPr>
              <w:t>22</w:t>
            </w:r>
            <w:r w:rsidR="00B660AA" w:rsidRPr="00B660AA">
              <w:rPr>
                <w:noProof/>
                <w:webHidden/>
              </w:rPr>
              <w:fldChar w:fldCharType="end"/>
            </w:r>
          </w:hyperlink>
        </w:p>
        <w:p w14:paraId="7A9B7769" w14:textId="77777777" w:rsidR="00B660AA" w:rsidRDefault="009E7B2F">
          <w:pPr>
            <w:pStyle w:val="Inhopg2"/>
            <w:tabs>
              <w:tab w:val="right" w:leader="dot" w:pos="9062"/>
            </w:tabs>
            <w:rPr>
              <w:noProof/>
            </w:rPr>
          </w:pPr>
          <w:hyperlink w:anchor="_Toc449000194" w:history="1">
            <w:r w:rsidR="00B660AA" w:rsidRPr="00746196">
              <w:rPr>
                <w:rStyle w:val="Hyperlink"/>
                <w:noProof/>
              </w:rPr>
              <w:t>9.2. Rollen en Taken</w:t>
            </w:r>
            <w:r w:rsidR="00B660AA">
              <w:rPr>
                <w:noProof/>
                <w:webHidden/>
              </w:rPr>
              <w:tab/>
            </w:r>
            <w:r w:rsidR="00B660AA">
              <w:rPr>
                <w:noProof/>
                <w:webHidden/>
              </w:rPr>
              <w:fldChar w:fldCharType="begin"/>
            </w:r>
            <w:r w:rsidR="00B660AA">
              <w:rPr>
                <w:noProof/>
                <w:webHidden/>
              </w:rPr>
              <w:instrText xml:space="preserve"> PAGEREF _Toc449000194 \h </w:instrText>
            </w:r>
            <w:r w:rsidR="00B660AA">
              <w:rPr>
                <w:noProof/>
                <w:webHidden/>
              </w:rPr>
            </w:r>
            <w:r w:rsidR="00B660AA">
              <w:rPr>
                <w:noProof/>
                <w:webHidden/>
              </w:rPr>
              <w:fldChar w:fldCharType="separate"/>
            </w:r>
            <w:r w:rsidR="00B660AA">
              <w:rPr>
                <w:noProof/>
                <w:webHidden/>
              </w:rPr>
              <w:t>22</w:t>
            </w:r>
            <w:r w:rsidR="00B660AA">
              <w:rPr>
                <w:noProof/>
                <w:webHidden/>
              </w:rPr>
              <w:fldChar w:fldCharType="end"/>
            </w:r>
          </w:hyperlink>
        </w:p>
        <w:p w14:paraId="3940DDDF" w14:textId="77777777" w:rsidR="00B660AA" w:rsidRDefault="009E7B2F">
          <w:pPr>
            <w:pStyle w:val="Inhopg2"/>
            <w:tabs>
              <w:tab w:val="right" w:leader="dot" w:pos="9062"/>
            </w:tabs>
            <w:rPr>
              <w:noProof/>
            </w:rPr>
          </w:pPr>
          <w:hyperlink w:anchor="_Toc449000195" w:history="1">
            <w:r w:rsidR="00B660AA" w:rsidRPr="00746196">
              <w:rPr>
                <w:rStyle w:val="Hyperlink"/>
                <w:noProof/>
              </w:rPr>
              <w:t>9.3. Adresgegevens</w:t>
            </w:r>
            <w:r w:rsidR="00B660AA">
              <w:rPr>
                <w:noProof/>
                <w:webHidden/>
              </w:rPr>
              <w:tab/>
            </w:r>
            <w:r w:rsidR="00B660AA">
              <w:rPr>
                <w:noProof/>
                <w:webHidden/>
              </w:rPr>
              <w:fldChar w:fldCharType="begin"/>
            </w:r>
            <w:r w:rsidR="00B660AA">
              <w:rPr>
                <w:noProof/>
                <w:webHidden/>
              </w:rPr>
              <w:instrText xml:space="preserve"> PAGEREF _Toc449000195 \h </w:instrText>
            </w:r>
            <w:r w:rsidR="00B660AA">
              <w:rPr>
                <w:noProof/>
                <w:webHidden/>
              </w:rPr>
            </w:r>
            <w:r w:rsidR="00B660AA">
              <w:rPr>
                <w:noProof/>
                <w:webHidden/>
              </w:rPr>
              <w:fldChar w:fldCharType="separate"/>
            </w:r>
            <w:r w:rsidR="00B660AA">
              <w:rPr>
                <w:noProof/>
                <w:webHidden/>
              </w:rPr>
              <w:t>22</w:t>
            </w:r>
            <w:r w:rsidR="00B660AA">
              <w:rPr>
                <w:noProof/>
                <w:webHidden/>
              </w:rPr>
              <w:fldChar w:fldCharType="end"/>
            </w:r>
          </w:hyperlink>
        </w:p>
        <w:p w14:paraId="088C8F0E" w14:textId="77777777" w:rsidR="00B660AA" w:rsidRDefault="009E7B2F">
          <w:pPr>
            <w:pStyle w:val="Inhopg1"/>
            <w:tabs>
              <w:tab w:val="right" w:leader="dot" w:pos="9062"/>
            </w:tabs>
            <w:rPr>
              <w:noProof/>
            </w:rPr>
          </w:pPr>
          <w:hyperlink w:anchor="_Toc449000196" w:history="1">
            <w:r w:rsidR="00B660AA" w:rsidRPr="00746196">
              <w:rPr>
                <w:rStyle w:val="Hyperlink"/>
                <w:noProof/>
              </w:rPr>
              <w:t>10. Communicatie</w:t>
            </w:r>
            <w:r w:rsidR="00B660AA">
              <w:rPr>
                <w:noProof/>
                <w:webHidden/>
              </w:rPr>
              <w:tab/>
            </w:r>
            <w:r w:rsidR="00B660AA">
              <w:rPr>
                <w:noProof/>
                <w:webHidden/>
              </w:rPr>
              <w:fldChar w:fldCharType="begin"/>
            </w:r>
            <w:r w:rsidR="00B660AA">
              <w:rPr>
                <w:noProof/>
                <w:webHidden/>
              </w:rPr>
              <w:instrText xml:space="preserve"> PAGEREF _Toc449000196 \h </w:instrText>
            </w:r>
            <w:r w:rsidR="00B660AA">
              <w:rPr>
                <w:noProof/>
                <w:webHidden/>
              </w:rPr>
            </w:r>
            <w:r w:rsidR="00B660AA">
              <w:rPr>
                <w:noProof/>
                <w:webHidden/>
              </w:rPr>
              <w:fldChar w:fldCharType="separate"/>
            </w:r>
            <w:r w:rsidR="00B660AA">
              <w:rPr>
                <w:noProof/>
                <w:webHidden/>
              </w:rPr>
              <w:t>23</w:t>
            </w:r>
            <w:r w:rsidR="00B660AA">
              <w:rPr>
                <w:noProof/>
                <w:webHidden/>
              </w:rPr>
              <w:fldChar w:fldCharType="end"/>
            </w:r>
          </w:hyperlink>
        </w:p>
        <w:p w14:paraId="1358B3CD" w14:textId="77777777" w:rsidR="00B660AA" w:rsidRDefault="009E7B2F">
          <w:pPr>
            <w:pStyle w:val="Inhopg2"/>
            <w:tabs>
              <w:tab w:val="right" w:leader="dot" w:pos="9062"/>
            </w:tabs>
            <w:rPr>
              <w:noProof/>
            </w:rPr>
          </w:pPr>
          <w:hyperlink w:anchor="_Toc449000197" w:history="1">
            <w:r w:rsidR="00B660AA" w:rsidRPr="00746196">
              <w:rPr>
                <w:rStyle w:val="Hyperlink"/>
                <w:noProof/>
              </w:rPr>
              <w:t>10.1. Afstudeerdocent</w:t>
            </w:r>
            <w:r w:rsidR="00B660AA">
              <w:rPr>
                <w:noProof/>
                <w:webHidden/>
              </w:rPr>
              <w:tab/>
            </w:r>
            <w:r w:rsidR="00B660AA">
              <w:rPr>
                <w:noProof/>
                <w:webHidden/>
              </w:rPr>
              <w:fldChar w:fldCharType="begin"/>
            </w:r>
            <w:r w:rsidR="00B660AA">
              <w:rPr>
                <w:noProof/>
                <w:webHidden/>
              </w:rPr>
              <w:instrText xml:space="preserve"> PAGEREF _Toc449000197 \h </w:instrText>
            </w:r>
            <w:r w:rsidR="00B660AA">
              <w:rPr>
                <w:noProof/>
                <w:webHidden/>
              </w:rPr>
            </w:r>
            <w:r w:rsidR="00B660AA">
              <w:rPr>
                <w:noProof/>
                <w:webHidden/>
              </w:rPr>
              <w:fldChar w:fldCharType="separate"/>
            </w:r>
            <w:r w:rsidR="00B660AA">
              <w:rPr>
                <w:noProof/>
                <w:webHidden/>
              </w:rPr>
              <w:t>23</w:t>
            </w:r>
            <w:r w:rsidR="00B660AA">
              <w:rPr>
                <w:noProof/>
                <w:webHidden/>
              </w:rPr>
              <w:fldChar w:fldCharType="end"/>
            </w:r>
          </w:hyperlink>
        </w:p>
        <w:p w14:paraId="4CF67D4A" w14:textId="77777777" w:rsidR="00B660AA" w:rsidRDefault="009E7B2F">
          <w:pPr>
            <w:pStyle w:val="Inhopg2"/>
            <w:tabs>
              <w:tab w:val="right" w:leader="dot" w:pos="9062"/>
            </w:tabs>
            <w:rPr>
              <w:noProof/>
            </w:rPr>
          </w:pPr>
          <w:hyperlink w:anchor="_Toc449000198" w:history="1">
            <w:r w:rsidR="00B660AA" w:rsidRPr="00746196">
              <w:rPr>
                <w:rStyle w:val="Hyperlink"/>
                <w:noProof/>
              </w:rPr>
              <w:t>10.2. Bedrijfsbegeleider</w:t>
            </w:r>
            <w:r w:rsidR="00B660AA">
              <w:rPr>
                <w:noProof/>
                <w:webHidden/>
              </w:rPr>
              <w:tab/>
            </w:r>
            <w:r w:rsidR="00B660AA">
              <w:rPr>
                <w:noProof/>
                <w:webHidden/>
              </w:rPr>
              <w:fldChar w:fldCharType="begin"/>
            </w:r>
            <w:r w:rsidR="00B660AA">
              <w:rPr>
                <w:noProof/>
                <w:webHidden/>
              </w:rPr>
              <w:instrText xml:space="preserve"> PAGEREF _Toc449000198 \h </w:instrText>
            </w:r>
            <w:r w:rsidR="00B660AA">
              <w:rPr>
                <w:noProof/>
                <w:webHidden/>
              </w:rPr>
            </w:r>
            <w:r w:rsidR="00B660AA">
              <w:rPr>
                <w:noProof/>
                <w:webHidden/>
              </w:rPr>
              <w:fldChar w:fldCharType="separate"/>
            </w:r>
            <w:r w:rsidR="00B660AA">
              <w:rPr>
                <w:noProof/>
                <w:webHidden/>
              </w:rPr>
              <w:t>23</w:t>
            </w:r>
            <w:r w:rsidR="00B660AA">
              <w:rPr>
                <w:noProof/>
                <w:webHidden/>
              </w:rPr>
              <w:fldChar w:fldCharType="end"/>
            </w:r>
          </w:hyperlink>
        </w:p>
        <w:p w14:paraId="2731541B" w14:textId="77777777" w:rsidR="00B660AA" w:rsidRDefault="009E7B2F">
          <w:pPr>
            <w:pStyle w:val="Inhopg2"/>
            <w:tabs>
              <w:tab w:val="right" w:leader="dot" w:pos="9062"/>
            </w:tabs>
            <w:rPr>
              <w:noProof/>
            </w:rPr>
          </w:pPr>
          <w:hyperlink w:anchor="_Toc449000199" w:history="1">
            <w:r w:rsidR="00B660AA" w:rsidRPr="00746196">
              <w:rPr>
                <w:rStyle w:val="Hyperlink"/>
                <w:noProof/>
              </w:rPr>
              <w:t>10.3. Contactgegevens</w:t>
            </w:r>
            <w:r w:rsidR="00B660AA">
              <w:rPr>
                <w:noProof/>
                <w:webHidden/>
              </w:rPr>
              <w:tab/>
            </w:r>
            <w:r w:rsidR="00B660AA">
              <w:rPr>
                <w:noProof/>
                <w:webHidden/>
              </w:rPr>
              <w:fldChar w:fldCharType="begin"/>
            </w:r>
            <w:r w:rsidR="00B660AA">
              <w:rPr>
                <w:noProof/>
                <w:webHidden/>
              </w:rPr>
              <w:instrText xml:space="preserve"> PAGEREF _Toc449000199 \h </w:instrText>
            </w:r>
            <w:r w:rsidR="00B660AA">
              <w:rPr>
                <w:noProof/>
                <w:webHidden/>
              </w:rPr>
            </w:r>
            <w:r w:rsidR="00B660AA">
              <w:rPr>
                <w:noProof/>
                <w:webHidden/>
              </w:rPr>
              <w:fldChar w:fldCharType="separate"/>
            </w:r>
            <w:r w:rsidR="00B660AA">
              <w:rPr>
                <w:noProof/>
                <w:webHidden/>
              </w:rPr>
              <w:t>23</w:t>
            </w:r>
            <w:r w:rsidR="00B660AA">
              <w:rPr>
                <w:noProof/>
                <w:webHidden/>
              </w:rPr>
              <w:fldChar w:fldCharType="end"/>
            </w:r>
          </w:hyperlink>
        </w:p>
        <w:p w14:paraId="2A744994" w14:textId="77777777" w:rsidR="00B660AA" w:rsidRDefault="009E7B2F">
          <w:pPr>
            <w:pStyle w:val="Inhopg1"/>
            <w:tabs>
              <w:tab w:val="right" w:leader="dot" w:pos="9062"/>
            </w:tabs>
            <w:rPr>
              <w:noProof/>
            </w:rPr>
          </w:pPr>
          <w:hyperlink w:anchor="_Toc449000200" w:history="1">
            <w:r w:rsidR="00B660AA" w:rsidRPr="00746196">
              <w:rPr>
                <w:rStyle w:val="Hyperlink"/>
                <w:noProof/>
              </w:rPr>
              <w:t>11. Kwaliteit</w:t>
            </w:r>
            <w:r w:rsidR="00B660AA">
              <w:rPr>
                <w:noProof/>
                <w:webHidden/>
              </w:rPr>
              <w:tab/>
            </w:r>
            <w:r w:rsidR="00B660AA">
              <w:rPr>
                <w:noProof/>
                <w:webHidden/>
              </w:rPr>
              <w:fldChar w:fldCharType="begin"/>
            </w:r>
            <w:r w:rsidR="00B660AA">
              <w:rPr>
                <w:noProof/>
                <w:webHidden/>
              </w:rPr>
              <w:instrText xml:space="preserve"> PAGEREF _Toc449000200 \h </w:instrText>
            </w:r>
            <w:r w:rsidR="00B660AA">
              <w:rPr>
                <w:noProof/>
                <w:webHidden/>
              </w:rPr>
            </w:r>
            <w:r w:rsidR="00B660AA">
              <w:rPr>
                <w:noProof/>
                <w:webHidden/>
              </w:rPr>
              <w:fldChar w:fldCharType="separate"/>
            </w:r>
            <w:r w:rsidR="00B660AA">
              <w:rPr>
                <w:noProof/>
                <w:webHidden/>
              </w:rPr>
              <w:t>24</w:t>
            </w:r>
            <w:r w:rsidR="00B660AA">
              <w:rPr>
                <w:noProof/>
                <w:webHidden/>
              </w:rPr>
              <w:fldChar w:fldCharType="end"/>
            </w:r>
          </w:hyperlink>
        </w:p>
        <w:p w14:paraId="4A378E54" w14:textId="77777777" w:rsidR="00B660AA" w:rsidRDefault="009E7B2F">
          <w:pPr>
            <w:pStyle w:val="Inhopg2"/>
            <w:tabs>
              <w:tab w:val="right" w:leader="dot" w:pos="9062"/>
            </w:tabs>
            <w:rPr>
              <w:noProof/>
            </w:rPr>
          </w:pPr>
          <w:hyperlink w:anchor="_Toc449000201" w:history="1">
            <w:r w:rsidR="00B660AA" w:rsidRPr="00746196">
              <w:rPr>
                <w:rStyle w:val="Hyperlink"/>
                <w:noProof/>
              </w:rPr>
              <w:t>11.1. Documentatie</w:t>
            </w:r>
            <w:r w:rsidR="00B660AA">
              <w:rPr>
                <w:noProof/>
                <w:webHidden/>
              </w:rPr>
              <w:tab/>
            </w:r>
            <w:r w:rsidR="00B660AA">
              <w:rPr>
                <w:noProof/>
                <w:webHidden/>
              </w:rPr>
              <w:fldChar w:fldCharType="begin"/>
            </w:r>
            <w:r w:rsidR="00B660AA">
              <w:rPr>
                <w:noProof/>
                <w:webHidden/>
              </w:rPr>
              <w:instrText xml:space="preserve"> PAGEREF _Toc449000201 \h </w:instrText>
            </w:r>
            <w:r w:rsidR="00B660AA">
              <w:rPr>
                <w:noProof/>
                <w:webHidden/>
              </w:rPr>
            </w:r>
            <w:r w:rsidR="00B660AA">
              <w:rPr>
                <w:noProof/>
                <w:webHidden/>
              </w:rPr>
              <w:fldChar w:fldCharType="separate"/>
            </w:r>
            <w:r w:rsidR="00B660AA">
              <w:rPr>
                <w:noProof/>
                <w:webHidden/>
              </w:rPr>
              <w:t>24</w:t>
            </w:r>
            <w:r w:rsidR="00B660AA">
              <w:rPr>
                <w:noProof/>
                <w:webHidden/>
              </w:rPr>
              <w:fldChar w:fldCharType="end"/>
            </w:r>
          </w:hyperlink>
        </w:p>
        <w:p w14:paraId="505C0501" w14:textId="77777777" w:rsidR="00B660AA" w:rsidRDefault="009E7B2F">
          <w:pPr>
            <w:pStyle w:val="Inhopg2"/>
            <w:tabs>
              <w:tab w:val="right" w:leader="dot" w:pos="9062"/>
            </w:tabs>
            <w:rPr>
              <w:noProof/>
            </w:rPr>
          </w:pPr>
          <w:hyperlink w:anchor="_Toc449000202" w:history="1">
            <w:r w:rsidR="00B660AA" w:rsidRPr="00746196">
              <w:rPr>
                <w:rStyle w:val="Hyperlink"/>
                <w:noProof/>
              </w:rPr>
              <w:t>11.2. Versiebeheer</w:t>
            </w:r>
            <w:r w:rsidR="00B660AA">
              <w:rPr>
                <w:noProof/>
                <w:webHidden/>
              </w:rPr>
              <w:tab/>
            </w:r>
            <w:r w:rsidR="00B660AA">
              <w:rPr>
                <w:noProof/>
                <w:webHidden/>
              </w:rPr>
              <w:fldChar w:fldCharType="begin"/>
            </w:r>
            <w:r w:rsidR="00B660AA">
              <w:rPr>
                <w:noProof/>
                <w:webHidden/>
              </w:rPr>
              <w:instrText xml:space="preserve"> PAGEREF _Toc449000202 \h </w:instrText>
            </w:r>
            <w:r w:rsidR="00B660AA">
              <w:rPr>
                <w:noProof/>
                <w:webHidden/>
              </w:rPr>
            </w:r>
            <w:r w:rsidR="00B660AA">
              <w:rPr>
                <w:noProof/>
                <w:webHidden/>
              </w:rPr>
              <w:fldChar w:fldCharType="separate"/>
            </w:r>
            <w:r w:rsidR="00B660AA">
              <w:rPr>
                <w:noProof/>
                <w:webHidden/>
              </w:rPr>
              <w:t>24</w:t>
            </w:r>
            <w:r w:rsidR="00B660AA">
              <w:rPr>
                <w:noProof/>
                <w:webHidden/>
              </w:rPr>
              <w:fldChar w:fldCharType="end"/>
            </w:r>
          </w:hyperlink>
        </w:p>
        <w:p w14:paraId="7538E50E" w14:textId="77777777" w:rsidR="00B660AA" w:rsidRDefault="009E7B2F">
          <w:pPr>
            <w:pStyle w:val="Inhopg1"/>
            <w:tabs>
              <w:tab w:val="right" w:leader="dot" w:pos="9062"/>
            </w:tabs>
            <w:rPr>
              <w:noProof/>
            </w:rPr>
          </w:pPr>
          <w:hyperlink w:anchor="_Toc449000203" w:history="1">
            <w:r w:rsidR="00B660AA" w:rsidRPr="00746196">
              <w:rPr>
                <w:rStyle w:val="Hyperlink"/>
                <w:noProof/>
              </w:rPr>
              <w:t>12. Risico’s</w:t>
            </w:r>
            <w:r w:rsidR="00B660AA">
              <w:rPr>
                <w:noProof/>
                <w:webHidden/>
              </w:rPr>
              <w:tab/>
            </w:r>
            <w:r w:rsidR="00B660AA">
              <w:rPr>
                <w:noProof/>
                <w:webHidden/>
              </w:rPr>
              <w:fldChar w:fldCharType="begin"/>
            </w:r>
            <w:r w:rsidR="00B660AA">
              <w:rPr>
                <w:noProof/>
                <w:webHidden/>
              </w:rPr>
              <w:instrText xml:space="preserve"> PAGEREF _Toc449000203 \h </w:instrText>
            </w:r>
            <w:r w:rsidR="00B660AA">
              <w:rPr>
                <w:noProof/>
                <w:webHidden/>
              </w:rPr>
            </w:r>
            <w:r w:rsidR="00B660AA">
              <w:rPr>
                <w:noProof/>
                <w:webHidden/>
              </w:rPr>
              <w:fldChar w:fldCharType="separate"/>
            </w:r>
            <w:r w:rsidR="00B660AA">
              <w:rPr>
                <w:noProof/>
                <w:webHidden/>
              </w:rPr>
              <w:t>25</w:t>
            </w:r>
            <w:r w:rsidR="00B660AA">
              <w:rPr>
                <w:noProof/>
                <w:webHidden/>
              </w:rPr>
              <w:fldChar w:fldCharType="end"/>
            </w:r>
          </w:hyperlink>
        </w:p>
        <w:p w14:paraId="22B8474B" w14:textId="77777777" w:rsidR="00B660AA" w:rsidRDefault="009E7B2F">
          <w:pPr>
            <w:pStyle w:val="Inhopg2"/>
            <w:tabs>
              <w:tab w:val="right" w:leader="dot" w:pos="9062"/>
            </w:tabs>
            <w:rPr>
              <w:noProof/>
            </w:rPr>
          </w:pPr>
          <w:hyperlink w:anchor="_Toc449000204" w:history="1">
            <w:r w:rsidR="00B660AA" w:rsidRPr="00746196">
              <w:rPr>
                <w:rStyle w:val="Hyperlink"/>
                <w:noProof/>
              </w:rPr>
              <w:t>12.1. Risicotabel</w:t>
            </w:r>
            <w:r w:rsidR="00B660AA">
              <w:rPr>
                <w:noProof/>
                <w:webHidden/>
              </w:rPr>
              <w:tab/>
            </w:r>
            <w:r w:rsidR="00B660AA">
              <w:rPr>
                <w:noProof/>
                <w:webHidden/>
              </w:rPr>
              <w:fldChar w:fldCharType="begin"/>
            </w:r>
            <w:r w:rsidR="00B660AA">
              <w:rPr>
                <w:noProof/>
                <w:webHidden/>
              </w:rPr>
              <w:instrText xml:space="preserve"> PAGEREF _Toc449000204 \h </w:instrText>
            </w:r>
            <w:r w:rsidR="00B660AA">
              <w:rPr>
                <w:noProof/>
                <w:webHidden/>
              </w:rPr>
            </w:r>
            <w:r w:rsidR="00B660AA">
              <w:rPr>
                <w:noProof/>
                <w:webHidden/>
              </w:rPr>
              <w:fldChar w:fldCharType="separate"/>
            </w:r>
            <w:r w:rsidR="00B660AA">
              <w:rPr>
                <w:noProof/>
                <w:webHidden/>
              </w:rPr>
              <w:t>25</w:t>
            </w:r>
            <w:r w:rsidR="00B660AA">
              <w:rPr>
                <w:noProof/>
                <w:webHidden/>
              </w:rPr>
              <w:fldChar w:fldCharType="end"/>
            </w:r>
          </w:hyperlink>
        </w:p>
        <w:p w14:paraId="1293CFCE" w14:textId="77777777" w:rsidR="00B660AA" w:rsidRDefault="009E7B2F">
          <w:pPr>
            <w:pStyle w:val="Inhopg1"/>
            <w:tabs>
              <w:tab w:val="right" w:leader="dot" w:pos="9062"/>
            </w:tabs>
            <w:rPr>
              <w:noProof/>
            </w:rPr>
          </w:pPr>
          <w:hyperlink w:anchor="_Toc449000205" w:history="1">
            <w:r w:rsidR="00B660AA" w:rsidRPr="00746196">
              <w:rPr>
                <w:rStyle w:val="Hyperlink"/>
                <w:noProof/>
              </w:rPr>
              <w:t>13. Bijlage</w:t>
            </w:r>
            <w:r w:rsidR="00B660AA">
              <w:rPr>
                <w:noProof/>
                <w:webHidden/>
              </w:rPr>
              <w:tab/>
            </w:r>
            <w:r w:rsidR="00B660AA">
              <w:rPr>
                <w:noProof/>
                <w:webHidden/>
              </w:rPr>
              <w:fldChar w:fldCharType="begin"/>
            </w:r>
            <w:r w:rsidR="00B660AA">
              <w:rPr>
                <w:noProof/>
                <w:webHidden/>
              </w:rPr>
              <w:instrText xml:space="preserve"> PAGEREF _Toc449000205 \h </w:instrText>
            </w:r>
            <w:r w:rsidR="00B660AA">
              <w:rPr>
                <w:noProof/>
                <w:webHidden/>
              </w:rPr>
            </w:r>
            <w:r w:rsidR="00B660AA">
              <w:rPr>
                <w:noProof/>
                <w:webHidden/>
              </w:rPr>
              <w:fldChar w:fldCharType="separate"/>
            </w:r>
            <w:r w:rsidR="00B660AA">
              <w:rPr>
                <w:noProof/>
                <w:webHidden/>
              </w:rPr>
              <w:t>26</w:t>
            </w:r>
            <w:r w:rsidR="00B660AA">
              <w:rPr>
                <w:noProof/>
                <w:webHidden/>
              </w:rPr>
              <w:fldChar w:fldCharType="end"/>
            </w:r>
          </w:hyperlink>
        </w:p>
        <w:p w14:paraId="4B97D738" w14:textId="77777777" w:rsidR="00B660AA" w:rsidRDefault="009E7B2F">
          <w:pPr>
            <w:pStyle w:val="Inhopg2"/>
            <w:tabs>
              <w:tab w:val="right" w:leader="dot" w:pos="9062"/>
            </w:tabs>
            <w:rPr>
              <w:noProof/>
            </w:rPr>
          </w:pPr>
          <w:hyperlink w:anchor="_Toc449000206" w:history="1">
            <w:r w:rsidR="00B660AA" w:rsidRPr="00746196">
              <w:rPr>
                <w:rStyle w:val="Hyperlink"/>
                <w:noProof/>
              </w:rPr>
              <w:t>13.1. Bijlage 1. Globale planning</w:t>
            </w:r>
            <w:r w:rsidR="00B660AA">
              <w:rPr>
                <w:noProof/>
                <w:webHidden/>
              </w:rPr>
              <w:tab/>
            </w:r>
            <w:r w:rsidR="00B660AA">
              <w:rPr>
                <w:noProof/>
                <w:webHidden/>
              </w:rPr>
              <w:fldChar w:fldCharType="begin"/>
            </w:r>
            <w:r w:rsidR="00B660AA">
              <w:rPr>
                <w:noProof/>
                <w:webHidden/>
              </w:rPr>
              <w:instrText xml:space="preserve"> PAGEREF _Toc449000206 \h </w:instrText>
            </w:r>
            <w:r w:rsidR="00B660AA">
              <w:rPr>
                <w:noProof/>
                <w:webHidden/>
              </w:rPr>
            </w:r>
            <w:r w:rsidR="00B660AA">
              <w:rPr>
                <w:noProof/>
                <w:webHidden/>
              </w:rPr>
              <w:fldChar w:fldCharType="separate"/>
            </w:r>
            <w:r w:rsidR="00B660AA">
              <w:rPr>
                <w:noProof/>
                <w:webHidden/>
              </w:rPr>
              <w:t>26</w:t>
            </w:r>
            <w:r w:rsidR="00B660AA">
              <w:rPr>
                <w:noProof/>
                <w:webHidden/>
              </w:rPr>
              <w:fldChar w:fldCharType="end"/>
            </w:r>
          </w:hyperlink>
        </w:p>
        <w:p w14:paraId="1B2860D4" w14:textId="77777777" w:rsidR="00B660AA" w:rsidRDefault="009E7B2F">
          <w:pPr>
            <w:pStyle w:val="Inhopg1"/>
            <w:tabs>
              <w:tab w:val="right" w:leader="dot" w:pos="9062"/>
            </w:tabs>
            <w:rPr>
              <w:noProof/>
            </w:rPr>
          </w:pPr>
          <w:hyperlink w:anchor="_Toc449000207" w:history="1">
            <w:r w:rsidR="00B660AA" w:rsidRPr="00746196">
              <w:rPr>
                <w:rStyle w:val="Hyperlink"/>
                <w:noProof/>
              </w:rPr>
              <w:t>14. Bibliografie</w:t>
            </w:r>
            <w:r w:rsidR="00B660AA">
              <w:rPr>
                <w:noProof/>
                <w:webHidden/>
              </w:rPr>
              <w:tab/>
            </w:r>
            <w:r w:rsidR="00B660AA">
              <w:rPr>
                <w:noProof/>
                <w:webHidden/>
              </w:rPr>
              <w:fldChar w:fldCharType="begin"/>
            </w:r>
            <w:r w:rsidR="00B660AA">
              <w:rPr>
                <w:noProof/>
                <w:webHidden/>
              </w:rPr>
              <w:instrText xml:space="preserve"> PAGEREF _Toc449000207 \h </w:instrText>
            </w:r>
            <w:r w:rsidR="00B660AA">
              <w:rPr>
                <w:noProof/>
                <w:webHidden/>
              </w:rPr>
            </w:r>
            <w:r w:rsidR="00B660AA">
              <w:rPr>
                <w:noProof/>
                <w:webHidden/>
              </w:rPr>
              <w:fldChar w:fldCharType="separate"/>
            </w:r>
            <w:r w:rsidR="00B660AA">
              <w:rPr>
                <w:noProof/>
                <w:webHidden/>
              </w:rPr>
              <w:t>27</w:t>
            </w:r>
            <w:r w:rsidR="00B660AA">
              <w:rPr>
                <w:noProof/>
                <w:webHidden/>
              </w:rPr>
              <w:fldChar w:fldCharType="end"/>
            </w:r>
          </w:hyperlink>
        </w:p>
        <w:p w14:paraId="7717648D" w14:textId="77777777" w:rsidR="009342B7" w:rsidRDefault="009342B7">
          <w:r>
            <w:rPr>
              <w:b/>
              <w:bCs/>
            </w:rPr>
            <w:fldChar w:fldCharType="end"/>
          </w:r>
        </w:p>
      </w:sdtContent>
    </w:sdt>
    <w:p w14:paraId="5779769F" w14:textId="77777777" w:rsidR="00001924" w:rsidRDefault="00001924">
      <w:r>
        <w:br w:type="page"/>
      </w:r>
    </w:p>
    <w:p w14:paraId="69C8A646" w14:textId="77777777" w:rsidR="00B424E9" w:rsidRPr="00E13AD6" w:rsidRDefault="00B424E9">
      <w:pPr>
        <w:rPr>
          <w:color w:val="FF0000"/>
        </w:rPr>
      </w:pPr>
      <w:bookmarkStart w:id="1" w:name="_Toc449000153"/>
      <w:r w:rsidRPr="00061692">
        <w:rPr>
          <w:rStyle w:val="Kop1Char"/>
          <w:color w:val="000000" w:themeColor="text1"/>
          <w:u w:val="single"/>
        </w:rPr>
        <w:lastRenderedPageBreak/>
        <w:t xml:space="preserve">1. </w:t>
      </w:r>
      <w:r w:rsidR="00C077C8" w:rsidRPr="00061692">
        <w:rPr>
          <w:rStyle w:val="Kop1Char"/>
          <w:color w:val="000000" w:themeColor="text1"/>
          <w:u w:val="single"/>
        </w:rPr>
        <w:t>Verklarende woordenlijst</w:t>
      </w:r>
      <w:bookmarkEnd w:id="1"/>
      <w:r w:rsidR="00001924">
        <w:br/>
        <w:t>In dit hoofdstuk w</w:t>
      </w:r>
      <w:r>
        <w:t>orden begrippen beschreven die</w:t>
      </w:r>
      <w:r w:rsidR="00001924">
        <w:t xml:space="preserve"> voor de gemiddelde le</w:t>
      </w:r>
      <w:r>
        <w:t>zer niet meteen duidelijk zijn. De begrippen worden</w:t>
      </w:r>
      <w:r w:rsidR="00001924">
        <w:t xml:space="preserve"> met een korte</w:t>
      </w:r>
      <w:r>
        <w:t xml:space="preserve"> beschrijving</w:t>
      </w:r>
      <w:r w:rsidR="006E6E48">
        <w:t xml:space="preserve"> toe</w:t>
      </w:r>
      <w:r w:rsidR="00B03BD1">
        <w:t>ge</w:t>
      </w:r>
      <w:r w:rsidR="006E6E48">
        <w:t>licht</w:t>
      </w:r>
      <w:r w:rsidR="00001924" w:rsidRPr="00790907">
        <w:t xml:space="preserve"> </w:t>
      </w:r>
      <w:r w:rsidR="006E6E48" w:rsidRPr="00790907">
        <w:t xml:space="preserve">ter </w:t>
      </w:r>
      <w:r w:rsidR="00001924" w:rsidRPr="00790907">
        <w:t>verduidelijking</w:t>
      </w:r>
      <w:r w:rsidR="00C02A5A">
        <w:t>.</w:t>
      </w:r>
    </w:p>
    <w:tbl>
      <w:tblPr>
        <w:tblStyle w:val="Lichtraster"/>
        <w:tblW w:w="0" w:type="auto"/>
        <w:tblLook w:val="04A0" w:firstRow="1" w:lastRow="0" w:firstColumn="1" w:lastColumn="0" w:noHBand="0" w:noVBand="1"/>
      </w:tblPr>
      <w:tblGrid>
        <w:gridCol w:w="579"/>
        <w:gridCol w:w="2539"/>
        <w:gridCol w:w="2891"/>
        <w:gridCol w:w="3279"/>
      </w:tblGrid>
      <w:tr w:rsidR="00C00A9E" w14:paraId="3D6B5558" w14:textId="77777777" w:rsidTr="00C0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19FB694" w14:textId="77777777" w:rsidR="00C00A9E" w:rsidRDefault="00C00A9E">
            <w:r>
              <w:t>Nr.</w:t>
            </w:r>
          </w:p>
        </w:tc>
        <w:tc>
          <w:tcPr>
            <w:tcW w:w="2555" w:type="dxa"/>
          </w:tcPr>
          <w:p w14:paraId="772C1BDC" w14:textId="77777777" w:rsidR="00C00A9E" w:rsidRDefault="00C00A9E">
            <w:pPr>
              <w:cnfStyle w:val="100000000000" w:firstRow="1" w:lastRow="0" w:firstColumn="0" w:lastColumn="0" w:oddVBand="0" w:evenVBand="0" w:oddHBand="0" w:evenHBand="0" w:firstRowFirstColumn="0" w:firstRowLastColumn="0" w:lastRowFirstColumn="0" w:lastRowLastColumn="0"/>
            </w:pPr>
            <w:r>
              <w:t>Begrip</w:t>
            </w:r>
          </w:p>
        </w:tc>
        <w:tc>
          <w:tcPr>
            <w:tcW w:w="2907" w:type="dxa"/>
          </w:tcPr>
          <w:p w14:paraId="7235CDCA" w14:textId="77777777" w:rsidR="00C00A9E" w:rsidRDefault="00C00A9E">
            <w:pPr>
              <w:cnfStyle w:val="100000000000" w:firstRow="1" w:lastRow="0" w:firstColumn="0" w:lastColumn="0" w:oddVBand="0" w:evenVBand="0" w:oddHBand="0" w:evenHBand="0" w:firstRowFirstColumn="0" w:firstRowLastColumn="0" w:lastRowFirstColumn="0" w:lastRowLastColumn="0"/>
            </w:pPr>
            <w:r>
              <w:t>Volledige woord</w:t>
            </w:r>
          </w:p>
        </w:tc>
        <w:tc>
          <w:tcPr>
            <w:tcW w:w="3292" w:type="dxa"/>
          </w:tcPr>
          <w:p w14:paraId="1524BCCA" w14:textId="77777777" w:rsidR="00C00A9E" w:rsidRDefault="00C00A9E">
            <w:pPr>
              <w:cnfStyle w:val="100000000000" w:firstRow="1" w:lastRow="0" w:firstColumn="0" w:lastColumn="0" w:oddVBand="0" w:evenVBand="0" w:oddHBand="0" w:evenHBand="0" w:firstRowFirstColumn="0" w:firstRowLastColumn="0" w:lastRowFirstColumn="0" w:lastRowLastColumn="0"/>
            </w:pPr>
            <w:r>
              <w:t>Betekenis</w:t>
            </w:r>
          </w:p>
        </w:tc>
      </w:tr>
      <w:tr w:rsidR="00C00A9E" w14:paraId="61A5C417" w14:textId="77777777" w:rsidTr="00C0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9B5E124" w14:textId="77777777" w:rsidR="00C00A9E" w:rsidRDefault="00C00A9E">
            <w:r>
              <w:t>1.1.</w:t>
            </w:r>
          </w:p>
        </w:tc>
        <w:tc>
          <w:tcPr>
            <w:tcW w:w="2555" w:type="dxa"/>
          </w:tcPr>
          <w:p w14:paraId="318B098E" w14:textId="77777777" w:rsidR="00C00A9E" w:rsidRDefault="00C00A9E">
            <w:pPr>
              <w:cnfStyle w:val="000000100000" w:firstRow="0" w:lastRow="0" w:firstColumn="0" w:lastColumn="0" w:oddVBand="0" w:evenVBand="0" w:oddHBand="1" w:evenHBand="0" w:firstRowFirstColumn="0" w:firstRowLastColumn="0" w:lastRowFirstColumn="0" w:lastRowLastColumn="0"/>
            </w:pPr>
            <w:r>
              <w:t>Agile</w:t>
            </w:r>
          </w:p>
        </w:tc>
        <w:tc>
          <w:tcPr>
            <w:tcW w:w="2907" w:type="dxa"/>
          </w:tcPr>
          <w:p w14:paraId="3DFA6082" w14:textId="77777777" w:rsidR="00C00A9E" w:rsidRDefault="00C00A9E">
            <w:pPr>
              <w:cnfStyle w:val="000000100000" w:firstRow="0" w:lastRow="0" w:firstColumn="0" w:lastColumn="0" w:oddVBand="0" w:evenVBand="0" w:oddHBand="1" w:evenHBand="0" w:firstRowFirstColumn="0" w:firstRowLastColumn="0" w:lastRowFirstColumn="0" w:lastRowLastColumn="0"/>
            </w:pPr>
            <w:r>
              <w:t>-</w:t>
            </w:r>
          </w:p>
        </w:tc>
        <w:tc>
          <w:tcPr>
            <w:tcW w:w="3292" w:type="dxa"/>
          </w:tcPr>
          <w:p w14:paraId="49551F7C" w14:textId="77777777" w:rsidR="00C00A9E" w:rsidRDefault="00C00A9E">
            <w:pPr>
              <w:cnfStyle w:val="000000100000" w:firstRow="0" w:lastRow="0" w:firstColumn="0" w:lastColumn="0" w:oddVBand="0" w:evenVBand="0" w:oddHBand="1" w:evenHBand="0" w:firstRowFirstColumn="0" w:firstRowLastColumn="0" w:lastRowFirstColumn="0" w:lastRowLastColumn="0"/>
            </w:pPr>
            <w:r>
              <w:t>Een manier van softwareontwikkeling in iteraties laten verlopen.</w:t>
            </w:r>
            <w:r w:rsidR="00D9779E">
              <w:t xml:space="preserve"> </w:t>
            </w:r>
            <w:sdt>
              <w:sdtPr>
                <w:id w:val="-396130545"/>
                <w:citation/>
              </w:sdtPr>
              <w:sdtEndPr/>
              <w:sdtContent>
                <w:r w:rsidR="00D9779E">
                  <w:fldChar w:fldCharType="begin"/>
                </w:r>
                <w:r w:rsidR="00D9779E">
                  <w:instrText xml:space="preserve"> CITATION Prozd \l 1043 </w:instrText>
                </w:r>
                <w:r w:rsidR="00D9779E">
                  <w:fldChar w:fldCharType="separate"/>
                </w:r>
                <w:r w:rsidR="00B660AA">
                  <w:rPr>
                    <w:noProof/>
                  </w:rPr>
                  <w:t>(Prowareness, z.d.)</w:t>
                </w:r>
                <w:r w:rsidR="00D9779E">
                  <w:fldChar w:fldCharType="end"/>
                </w:r>
              </w:sdtContent>
            </w:sdt>
          </w:p>
        </w:tc>
      </w:tr>
      <w:tr w:rsidR="00C00A9E" w14:paraId="36BFDA6C" w14:textId="77777777" w:rsidTr="00C00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F60A3B6" w14:textId="77777777" w:rsidR="00C00A9E" w:rsidRDefault="00C00A9E">
            <w:r>
              <w:t>1.2.</w:t>
            </w:r>
          </w:p>
        </w:tc>
        <w:tc>
          <w:tcPr>
            <w:tcW w:w="2555" w:type="dxa"/>
          </w:tcPr>
          <w:p w14:paraId="2975528A" w14:textId="77777777" w:rsidR="00C00A9E" w:rsidRDefault="00C00A9E">
            <w:pPr>
              <w:cnfStyle w:val="000000010000" w:firstRow="0" w:lastRow="0" w:firstColumn="0" w:lastColumn="0" w:oddVBand="0" w:evenVBand="0" w:oddHBand="0" w:evenHBand="1" w:firstRowFirstColumn="0" w:firstRowLastColumn="0" w:lastRowFirstColumn="0" w:lastRowLastColumn="0"/>
            </w:pPr>
            <w:r>
              <w:t>APA</w:t>
            </w:r>
          </w:p>
        </w:tc>
        <w:tc>
          <w:tcPr>
            <w:tcW w:w="2907" w:type="dxa"/>
          </w:tcPr>
          <w:p w14:paraId="14EC2E4F" w14:textId="77777777" w:rsidR="00C00A9E" w:rsidRDefault="00C00A9E">
            <w:pPr>
              <w:cnfStyle w:val="000000010000" w:firstRow="0" w:lastRow="0" w:firstColumn="0" w:lastColumn="0" w:oddVBand="0" w:evenVBand="0" w:oddHBand="0" w:evenHBand="1" w:firstRowFirstColumn="0" w:firstRowLastColumn="0" w:lastRowFirstColumn="0" w:lastRowLastColumn="0"/>
            </w:pPr>
            <w:r>
              <w:t>American Psychological Association.</w:t>
            </w:r>
          </w:p>
        </w:tc>
        <w:tc>
          <w:tcPr>
            <w:tcW w:w="3292" w:type="dxa"/>
          </w:tcPr>
          <w:p w14:paraId="43B94CB0" w14:textId="77777777" w:rsidR="00C02A5A" w:rsidRDefault="00C02A5A">
            <w:pPr>
              <w:cnfStyle w:val="000000010000" w:firstRow="0" w:lastRow="0" w:firstColumn="0" w:lastColumn="0" w:oddVBand="0" w:evenVBand="0" w:oddHBand="0" w:evenHBand="1" w:firstRowFirstColumn="0" w:firstRowLastColumn="0" w:lastRowFirstColumn="0" w:lastRowLastColumn="0"/>
            </w:pPr>
            <w:r>
              <w:t>De door deze organisatie opgestelde regels zijn gebruikt bij het vermelden van literatuurverwijzingen.</w:t>
            </w:r>
            <w:r w:rsidR="004B7EF4">
              <w:t xml:space="preserve"> </w:t>
            </w:r>
            <w:sdt>
              <w:sdtPr>
                <w:id w:val="625508470"/>
                <w:citation/>
              </w:sdtPr>
              <w:sdtEndPr/>
              <w:sdtContent>
                <w:r w:rsidR="004B7EF4">
                  <w:fldChar w:fldCharType="begin"/>
                </w:r>
                <w:r w:rsidR="004B7EF4">
                  <w:instrText xml:space="preserve"> CITATION Hog16 \l 1043 </w:instrText>
                </w:r>
                <w:r w:rsidR="004B7EF4">
                  <w:fldChar w:fldCharType="separate"/>
                </w:r>
                <w:r w:rsidR="00B660AA">
                  <w:rPr>
                    <w:noProof/>
                  </w:rPr>
                  <w:t>(Nijmegen, 2016)</w:t>
                </w:r>
                <w:r w:rsidR="004B7EF4">
                  <w:fldChar w:fldCharType="end"/>
                </w:r>
              </w:sdtContent>
            </w:sdt>
          </w:p>
        </w:tc>
      </w:tr>
      <w:tr w:rsidR="00C00A9E" w14:paraId="393FA053" w14:textId="77777777" w:rsidTr="00C0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92B3CF2" w14:textId="77777777" w:rsidR="00C00A9E" w:rsidRDefault="00C00A9E">
            <w:r>
              <w:t>1.3.</w:t>
            </w:r>
          </w:p>
        </w:tc>
        <w:tc>
          <w:tcPr>
            <w:tcW w:w="2555" w:type="dxa"/>
          </w:tcPr>
          <w:p w14:paraId="0ACDF658" w14:textId="77777777" w:rsidR="00C00A9E" w:rsidRDefault="00C00A9E">
            <w:pPr>
              <w:cnfStyle w:val="000000100000" w:firstRow="0" w:lastRow="0" w:firstColumn="0" w:lastColumn="0" w:oddVBand="0" w:evenVBand="0" w:oddHBand="1" w:evenHBand="0" w:firstRowFirstColumn="0" w:firstRowLastColumn="0" w:lastRowFirstColumn="0" w:lastRowLastColumn="0"/>
            </w:pPr>
            <w:r>
              <w:t>API</w:t>
            </w:r>
          </w:p>
        </w:tc>
        <w:tc>
          <w:tcPr>
            <w:tcW w:w="2907" w:type="dxa"/>
          </w:tcPr>
          <w:p w14:paraId="1A704D23" w14:textId="77777777" w:rsidR="00C00A9E" w:rsidRDefault="00C00A9E">
            <w:pPr>
              <w:cnfStyle w:val="000000100000" w:firstRow="0" w:lastRow="0" w:firstColumn="0" w:lastColumn="0" w:oddVBand="0" w:evenVBand="0" w:oddHBand="1" w:evenHBand="0" w:firstRowFirstColumn="0" w:firstRowLastColumn="0" w:lastRowFirstColumn="0" w:lastRowLastColumn="0"/>
            </w:pPr>
            <w:r>
              <w:t>Application Programming Interface</w:t>
            </w:r>
          </w:p>
        </w:tc>
        <w:tc>
          <w:tcPr>
            <w:tcW w:w="3292" w:type="dxa"/>
          </w:tcPr>
          <w:p w14:paraId="614BEFE9" w14:textId="77777777" w:rsidR="00C00A9E" w:rsidRDefault="00B767C1">
            <w:pPr>
              <w:cnfStyle w:val="000000100000" w:firstRow="0" w:lastRow="0" w:firstColumn="0" w:lastColumn="0" w:oddVBand="0" w:evenVBand="0" w:oddHBand="1" w:evenHBand="0" w:firstRowFirstColumn="0" w:firstRowLastColumn="0" w:lastRowFirstColumn="0" w:lastRowLastColumn="0"/>
            </w:pPr>
            <w:r>
              <w:t>E</w:t>
            </w:r>
            <w:r w:rsidR="00C00A9E" w:rsidRPr="00E13AD6">
              <w:t>en verzameling definities op basis waarvan een computerprogramma kan communiceren met een ander programm</w:t>
            </w:r>
            <w:r w:rsidR="00C00A9E">
              <w:t>a.</w:t>
            </w:r>
            <w:r w:rsidR="00645125">
              <w:t xml:space="preserve"> </w:t>
            </w:r>
            <w:sdt>
              <w:sdtPr>
                <w:id w:val="-1416633073"/>
                <w:citation/>
              </w:sdtPr>
              <w:sdtEndPr/>
              <w:sdtContent>
                <w:r w:rsidR="00645125">
                  <w:fldChar w:fldCharType="begin"/>
                </w:r>
                <w:r w:rsidR="00645125">
                  <w:instrText xml:space="preserve"> CITATION Kri11 \l 1043 </w:instrText>
                </w:r>
                <w:r w:rsidR="00645125">
                  <w:fldChar w:fldCharType="separate"/>
                </w:r>
                <w:r w:rsidR="00B660AA">
                  <w:rPr>
                    <w:noProof/>
                  </w:rPr>
                  <w:t>(Tuil, 2011)</w:t>
                </w:r>
                <w:r w:rsidR="00645125">
                  <w:fldChar w:fldCharType="end"/>
                </w:r>
              </w:sdtContent>
            </w:sdt>
          </w:p>
        </w:tc>
      </w:tr>
      <w:tr w:rsidR="00C00A9E" w14:paraId="61E52539" w14:textId="77777777" w:rsidTr="00C00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8F67275" w14:textId="77777777" w:rsidR="00C00A9E" w:rsidRDefault="00C00A9E">
            <w:r>
              <w:t>1.4.</w:t>
            </w:r>
          </w:p>
        </w:tc>
        <w:tc>
          <w:tcPr>
            <w:tcW w:w="2555" w:type="dxa"/>
          </w:tcPr>
          <w:p w14:paraId="0191D856" w14:textId="77777777" w:rsidR="00C00A9E" w:rsidRDefault="00C00A9E">
            <w:pPr>
              <w:cnfStyle w:val="000000010000" w:firstRow="0" w:lastRow="0" w:firstColumn="0" w:lastColumn="0" w:oddVBand="0" w:evenVBand="0" w:oddHBand="0" w:evenHBand="1" w:firstRowFirstColumn="0" w:firstRowLastColumn="0" w:lastRowFirstColumn="0" w:lastRowLastColumn="0"/>
            </w:pPr>
            <w:r>
              <w:t>CRM</w:t>
            </w:r>
          </w:p>
        </w:tc>
        <w:tc>
          <w:tcPr>
            <w:tcW w:w="2907" w:type="dxa"/>
          </w:tcPr>
          <w:p w14:paraId="532508F3" w14:textId="77777777" w:rsidR="00C00A9E" w:rsidRDefault="00C00A9E">
            <w:pPr>
              <w:cnfStyle w:val="000000010000" w:firstRow="0" w:lastRow="0" w:firstColumn="0" w:lastColumn="0" w:oddVBand="0" w:evenVBand="0" w:oddHBand="0" w:evenHBand="1" w:firstRowFirstColumn="0" w:firstRowLastColumn="0" w:lastRowFirstColumn="0" w:lastRowLastColumn="0"/>
            </w:pPr>
            <w:r>
              <w:t>Customer Relationship Management</w:t>
            </w:r>
          </w:p>
        </w:tc>
        <w:tc>
          <w:tcPr>
            <w:tcW w:w="3292" w:type="dxa"/>
          </w:tcPr>
          <w:p w14:paraId="4ED52479" w14:textId="77777777" w:rsidR="00C00A9E" w:rsidRDefault="00B767C1" w:rsidP="00D9779E">
            <w:pPr>
              <w:cnfStyle w:val="000000010000" w:firstRow="0" w:lastRow="0" w:firstColumn="0" w:lastColumn="0" w:oddVBand="0" w:evenVBand="0" w:oddHBand="0" w:evenHBand="1" w:firstRowFirstColumn="0" w:firstRowLastColumn="0" w:lastRowFirstColumn="0" w:lastRowLastColumn="0"/>
            </w:pPr>
            <w:r>
              <w:t>E</w:t>
            </w:r>
            <w:r w:rsidR="00C00A9E">
              <w:t>en werkwijze maar ook een technologie waarbij het optimaliseren van alle contacten met de klant centraal staat. In het Nederlands noemt men het klantrelatiebeheer, relatiemarketing of verkoopbeheersysteem.</w:t>
            </w:r>
            <w:r w:rsidR="00D9779E">
              <w:t xml:space="preserve"> </w:t>
            </w:r>
            <w:sdt>
              <w:sdtPr>
                <w:id w:val="-2055842330"/>
                <w:citation/>
              </w:sdtPr>
              <w:sdtEndPr/>
              <w:sdtContent>
                <w:r w:rsidR="00D9779E">
                  <w:fldChar w:fldCharType="begin"/>
                </w:r>
                <w:r w:rsidR="00D9779E">
                  <w:instrText xml:space="preserve"> CITATION Bel00 \l 1043 </w:instrText>
                </w:r>
                <w:r w:rsidR="00D9779E">
                  <w:fldChar w:fldCharType="separate"/>
                </w:r>
                <w:r w:rsidR="00B660AA">
                  <w:rPr>
                    <w:noProof/>
                  </w:rPr>
                  <w:t>(Beltman, 2000)</w:t>
                </w:r>
                <w:r w:rsidR="00D9779E">
                  <w:fldChar w:fldCharType="end"/>
                </w:r>
              </w:sdtContent>
            </w:sdt>
          </w:p>
        </w:tc>
      </w:tr>
      <w:tr w:rsidR="00C00A9E" w14:paraId="20EC242F" w14:textId="77777777" w:rsidTr="00C0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ED1F1CC" w14:textId="77777777" w:rsidR="00C00A9E" w:rsidRDefault="00C00A9E">
            <w:r>
              <w:t>1.5.</w:t>
            </w:r>
          </w:p>
        </w:tc>
        <w:tc>
          <w:tcPr>
            <w:tcW w:w="2555" w:type="dxa"/>
          </w:tcPr>
          <w:p w14:paraId="4735DCC6" w14:textId="77777777" w:rsidR="00C00A9E" w:rsidRDefault="00C00A9E">
            <w:pPr>
              <w:cnfStyle w:val="000000100000" w:firstRow="0" w:lastRow="0" w:firstColumn="0" w:lastColumn="0" w:oddVBand="0" w:evenVBand="0" w:oddHBand="1" w:evenHBand="0" w:firstRowFirstColumn="0" w:firstRowLastColumn="0" w:lastRowFirstColumn="0" w:lastRowLastColumn="0"/>
            </w:pPr>
            <w:r>
              <w:t>DoD</w:t>
            </w:r>
          </w:p>
        </w:tc>
        <w:tc>
          <w:tcPr>
            <w:tcW w:w="2907" w:type="dxa"/>
          </w:tcPr>
          <w:p w14:paraId="78638493" w14:textId="77777777" w:rsidR="00C00A9E" w:rsidRDefault="00C00A9E">
            <w:pPr>
              <w:cnfStyle w:val="000000100000" w:firstRow="0" w:lastRow="0" w:firstColumn="0" w:lastColumn="0" w:oddVBand="0" w:evenVBand="0" w:oddHBand="1" w:evenHBand="0" w:firstRowFirstColumn="0" w:firstRowLastColumn="0" w:lastRowFirstColumn="0" w:lastRowLastColumn="0"/>
            </w:pPr>
            <w:r>
              <w:t>Definition of Done</w:t>
            </w:r>
          </w:p>
        </w:tc>
        <w:tc>
          <w:tcPr>
            <w:tcW w:w="3292" w:type="dxa"/>
          </w:tcPr>
          <w:p w14:paraId="1CE1E3C8" w14:textId="77777777" w:rsidR="00C00A9E" w:rsidRDefault="00C00A9E" w:rsidP="00E13AD6">
            <w:pPr>
              <w:cnfStyle w:val="000000100000" w:firstRow="0" w:lastRow="0" w:firstColumn="0" w:lastColumn="0" w:oddVBand="0" w:evenVBand="0" w:oddHBand="1" w:evenHBand="0" w:firstRowFirstColumn="0" w:firstRowLastColumn="0" w:lastRowFirstColumn="0" w:lastRowLastColumn="0"/>
            </w:pPr>
            <w:r>
              <w:t>De criteria waar een taak aan moet voldoen om het als voltooit te beschouwen bij Scrum.</w:t>
            </w:r>
            <w:r w:rsidR="00D9779E">
              <w:t xml:space="preserve"> </w:t>
            </w:r>
            <w:sdt>
              <w:sdtPr>
                <w:id w:val="1801802875"/>
                <w:citation/>
              </w:sdtPr>
              <w:sdtEndPr/>
              <w:sdtContent>
                <w:r w:rsidR="00D9779E">
                  <w:fldChar w:fldCharType="begin"/>
                </w:r>
                <w:r w:rsidR="00D9779E">
                  <w:instrText xml:space="preserve"> CITATION Prozd \l 1043 </w:instrText>
                </w:r>
                <w:r w:rsidR="00D9779E">
                  <w:fldChar w:fldCharType="separate"/>
                </w:r>
                <w:r w:rsidR="00B660AA">
                  <w:rPr>
                    <w:noProof/>
                  </w:rPr>
                  <w:t>(Prowareness, z.d.)</w:t>
                </w:r>
                <w:r w:rsidR="00D9779E">
                  <w:fldChar w:fldCharType="end"/>
                </w:r>
              </w:sdtContent>
            </w:sdt>
          </w:p>
        </w:tc>
      </w:tr>
      <w:tr w:rsidR="00C00A9E" w14:paraId="3A7EDBEA" w14:textId="77777777" w:rsidTr="00C00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E34DF37" w14:textId="77777777" w:rsidR="00C00A9E" w:rsidRDefault="00C00A9E">
            <w:r>
              <w:t>1.6.</w:t>
            </w:r>
          </w:p>
        </w:tc>
        <w:tc>
          <w:tcPr>
            <w:tcW w:w="2555" w:type="dxa"/>
          </w:tcPr>
          <w:p w14:paraId="6D640709" w14:textId="77777777" w:rsidR="00C00A9E" w:rsidRDefault="00C00A9E">
            <w:pPr>
              <w:cnfStyle w:val="000000010000" w:firstRow="0" w:lastRow="0" w:firstColumn="0" w:lastColumn="0" w:oddVBand="0" w:evenVBand="0" w:oddHBand="0" w:evenHBand="1" w:firstRowFirstColumn="0" w:firstRowLastColumn="0" w:lastRowFirstColumn="0" w:lastRowLastColumn="0"/>
            </w:pPr>
            <w:r>
              <w:t>DSDM</w:t>
            </w:r>
          </w:p>
        </w:tc>
        <w:tc>
          <w:tcPr>
            <w:tcW w:w="2907" w:type="dxa"/>
          </w:tcPr>
          <w:p w14:paraId="316EDE1B" w14:textId="77777777" w:rsidR="00C00A9E" w:rsidRDefault="00C00A9E">
            <w:pPr>
              <w:cnfStyle w:val="000000010000" w:firstRow="0" w:lastRow="0" w:firstColumn="0" w:lastColumn="0" w:oddVBand="0" w:evenVBand="0" w:oddHBand="0" w:evenHBand="1" w:firstRowFirstColumn="0" w:firstRowLastColumn="0" w:lastRowFirstColumn="0" w:lastRowLastColumn="0"/>
            </w:pPr>
            <w:r>
              <w:t>Dynamic systems Development Method.</w:t>
            </w:r>
          </w:p>
        </w:tc>
        <w:tc>
          <w:tcPr>
            <w:tcW w:w="3292" w:type="dxa"/>
          </w:tcPr>
          <w:p w14:paraId="054B72C6" w14:textId="77777777" w:rsidR="00C00A9E" w:rsidRDefault="00C00A9E" w:rsidP="00E13AD6">
            <w:pPr>
              <w:cnfStyle w:val="000000010000" w:firstRow="0" w:lastRow="0" w:firstColumn="0" w:lastColumn="0" w:oddVBand="0" w:evenVBand="0" w:oddHBand="0" w:evenHBand="1" w:firstRowFirstColumn="0" w:firstRowLastColumn="0" w:lastRowFirstColumn="0" w:lastRowLastColumn="0"/>
            </w:pPr>
            <w:r>
              <w:t>Een Agile-software ontwikkelmethode.</w:t>
            </w:r>
            <w:r w:rsidR="00645125">
              <w:t xml:space="preserve"> </w:t>
            </w:r>
            <w:sdt>
              <w:sdtPr>
                <w:id w:val="-1090152649"/>
                <w:citation/>
              </w:sdtPr>
              <w:sdtEndPr/>
              <w:sdtContent>
                <w:r w:rsidR="00645125">
                  <w:fldChar w:fldCharType="begin"/>
                </w:r>
                <w:r w:rsidR="00645125">
                  <w:instrText xml:space="preserve"> CITATION RIM02 \l 1043 </w:instrText>
                </w:r>
                <w:r w:rsidR="00645125">
                  <w:fldChar w:fldCharType="separate"/>
                </w:r>
                <w:r w:rsidR="00B660AA">
                  <w:rPr>
                    <w:noProof/>
                  </w:rPr>
                  <w:t>(R.I.M., 2002)</w:t>
                </w:r>
                <w:r w:rsidR="00645125">
                  <w:fldChar w:fldCharType="end"/>
                </w:r>
              </w:sdtContent>
            </w:sdt>
          </w:p>
        </w:tc>
      </w:tr>
      <w:tr w:rsidR="00C00A9E" w14:paraId="47FF582D" w14:textId="77777777" w:rsidTr="00C0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FC76C83" w14:textId="77777777" w:rsidR="00C00A9E" w:rsidRDefault="00C00A9E">
            <w:r>
              <w:t>1.7.</w:t>
            </w:r>
          </w:p>
        </w:tc>
        <w:tc>
          <w:tcPr>
            <w:tcW w:w="2555" w:type="dxa"/>
          </w:tcPr>
          <w:p w14:paraId="109AA287" w14:textId="77777777" w:rsidR="00C00A9E" w:rsidRDefault="00C00A9E">
            <w:pPr>
              <w:cnfStyle w:val="000000100000" w:firstRow="0" w:lastRow="0" w:firstColumn="0" w:lastColumn="0" w:oddVBand="0" w:evenVBand="0" w:oddHBand="1" w:evenHBand="0" w:firstRowFirstColumn="0" w:firstRowLastColumn="0" w:lastRowFirstColumn="0" w:lastRowLastColumn="0"/>
            </w:pPr>
            <w:r>
              <w:t>MoSCoW</w:t>
            </w:r>
          </w:p>
        </w:tc>
        <w:tc>
          <w:tcPr>
            <w:tcW w:w="2907" w:type="dxa"/>
          </w:tcPr>
          <w:p w14:paraId="1759CCB8" w14:textId="77777777" w:rsidR="00C00A9E" w:rsidRDefault="00C00A9E" w:rsidP="00316C71">
            <w:pPr>
              <w:cnfStyle w:val="000000100000" w:firstRow="0" w:lastRow="0" w:firstColumn="0" w:lastColumn="0" w:oddVBand="0" w:evenVBand="0" w:oddHBand="1" w:evenHBand="0" w:firstRowFirstColumn="0" w:firstRowLastColumn="0" w:lastRowFirstColumn="0" w:lastRowLastColumn="0"/>
            </w:pPr>
            <w:r>
              <w:t>-</w:t>
            </w:r>
          </w:p>
        </w:tc>
        <w:tc>
          <w:tcPr>
            <w:tcW w:w="3292" w:type="dxa"/>
          </w:tcPr>
          <w:p w14:paraId="6B0F60BE" w14:textId="77777777" w:rsidR="00C00A9E" w:rsidRDefault="00B767C1" w:rsidP="00DE3259">
            <w:pPr>
              <w:cnfStyle w:val="000000100000" w:firstRow="0" w:lastRow="0" w:firstColumn="0" w:lastColumn="0" w:oddVBand="0" w:evenVBand="0" w:oddHBand="1" w:evenHBand="0" w:firstRowFirstColumn="0" w:firstRowLastColumn="0" w:lastRowFirstColumn="0" w:lastRowLastColumn="0"/>
            </w:pPr>
            <w:r>
              <w:t>E</w:t>
            </w:r>
            <w:r w:rsidR="00C00A9E">
              <w:t>en methode die gebruikt wordt bij het prioriteren van de requirements. Must-, Should-, Could- en Won’t have requirements. Aan de hand van deze vier verschillende niveaus kan de Product Owner bepalen hoe belangrijk een requirement is.</w:t>
            </w:r>
            <w:r w:rsidR="00645125">
              <w:t xml:space="preserve"> </w:t>
            </w:r>
            <w:sdt>
              <w:sdtPr>
                <w:id w:val="-248577505"/>
                <w:citation/>
              </w:sdtPr>
              <w:sdtEndPr/>
              <w:sdtContent>
                <w:r w:rsidR="00645125">
                  <w:fldChar w:fldCharType="begin"/>
                </w:r>
                <w:r w:rsidR="00645125">
                  <w:instrText xml:space="preserve"> CITATION Pet14 \l 1043 </w:instrText>
                </w:r>
                <w:r w:rsidR="00645125">
                  <w:fldChar w:fldCharType="separate"/>
                </w:r>
                <w:r w:rsidR="00B660AA">
                  <w:rPr>
                    <w:noProof/>
                  </w:rPr>
                  <w:t>(Osch, 2014)</w:t>
                </w:r>
                <w:r w:rsidR="00645125">
                  <w:fldChar w:fldCharType="end"/>
                </w:r>
              </w:sdtContent>
            </w:sdt>
          </w:p>
        </w:tc>
      </w:tr>
      <w:tr w:rsidR="00C00A9E" w14:paraId="7ABD5660" w14:textId="77777777" w:rsidTr="00C00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9E699A1" w14:textId="77777777" w:rsidR="00C00A9E" w:rsidRDefault="00C00A9E">
            <w:r>
              <w:t>1.8.</w:t>
            </w:r>
          </w:p>
        </w:tc>
        <w:tc>
          <w:tcPr>
            <w:tcW w:w="2555" w:type="dxa"/>
          </w:tcPr>
          <w:p w14:paraId="0EA082D1" w14:textId="77777777" w:rsidR="00C00A9E" w:rsidRDefault="00C00A9E">
            <w:pPr>
              <w:cnfStyle w:val="000000010000" w:firstRow="0" w:lastRow="0" w:firstColumn="0" w:lastColumn="0" w:oddVBand="0" w:evenVBand="0" w:oddHBand="0" w:evenHBand="1" w:firstRowFirstColumn="0" w:firstRowLastColumn="0" w:lastRowFirstColumn="0" w:lastRowLastColumn="0"/>
            </w:pPr>
            <w:r>
              <w:t>Product Backlog</w:t>
            </w:r>
          </w:p>
        </w:tc>
        <w:tc>
          <w:tcPr>
            <w:tcW w:w="2907" w:type="dxa"/>
          </w:tcPr>
          <w:p w14:paraId="3EC750C9" w14:textId="77777777" w:rsidR="00C00A9E" w:rsidRDefault="00C00A9E">
            <w:pPr>
              <w:cnfStyle w:val="000000010000" w:firstRow="0" w:lastRow="0" w:firstColumn="0" w:lastColumn="0" w:oddVBand="0" w:evenVBand="0" w:oddHBand="0" w:evenHBand="1" w:firstRowFirstColumn="0" w:firstRowLastColumn="0" w:lastRowFirstColumn="0" w:lastRowLastColumn="0"/>
            </w:pPr>
            <w:r>
              <w:t>-</w:t>
            </w:r>
          </w:p>
        </w:tc>
        <w:tc>
          <w:tcPr>
            <w:tcW w:w="3292" w:type="dxa"/>
          </w:tcPr>
          <w:p w14:paraId="7F730615" w14:textId="77777777" w:rsidR="00C00A9E" w:rsidRDefault="00C00A9E">
            <w:pPr>
              <w:cnfStyle w:val="000000010000" w:firstRow="0" w:lastRow="0" w:firstColumn="0" w:lastColumn="0" w:oddVBand="0" w:evenVBand="0" w:oddHBand="0" w:evenHBand="1" w:firstRowFirstColumn="0" w:firstRowLastColumn="0" w:lastRowFirstColumn="0" w:lastRowLastColumn="0"/>
            </w:pPr>
            <w:r>
              <w:t xml:space="preserve">Een lijst waar alle requirements in staan die uitgevoerd moeten worden. Deze lijst is samengesteld door de Product Owner. Door middel van de MoSCow lijst worden ze in de Product Backlog geprioriteerd. </w:t>
            </w:r>
            <w:sdt>
              <w:sdtPr>
                <w:id w:val="381683040"/>
                <w:citation/>
              </w:sdtPr>
              <w:sdtEndPr/>
              <w:sdtContent>
                <w:r w:rsidR="00D9779E">
                  <w:fldChar w:fldCharType="begin"/>
                </w:r>
                <w:r w:rsidR="00D9779E">
                  <w:instrText xml:space="preserve"> CITATION Prozd \l 1043 </w:instrText>
                </w:r>
                <w:r w:rsidR="00D9779E">
                  <w:fldChar w:fldCharType="separate"/>
                </w:r>
                <w:r w:rsidR="00B660AA">
                  <w:rPr>
                    <w:noProof/>
                  </w:rPr>
                  <w:t>(Prowareness, z.d.)</w:t>
                </w:r>
                <w:r w:rsidR="00D9779E">
                  <w:fldChar w:fldCharType="end"/>
                </w:r>
              </w:sdtContent>
            </w:sdt>
          </w:p>
        </w:tc>
      </w:tr>
      <w:tr w:rsidR="00C00A9E" w14:paraId="3F7B0796" w14:textId="77777777" w:rsidTr="00C0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CA79FBA" w14:textId="77777777" w:rsidR="00C00A9E" w:rsidRDefault="00C00A9E">
            <w:r>
              <w:lastRenderedPageBreak/>
              <w:t>1.9.</w:t>
            </w:r>
          </w:p>
        </w:tc>
        <w:tc>
          <w:tcPr>
            <w:tcW w:w="2555" w:type="dxa"/>
          </w:tcPr>
          <w:p w14:paraId="55A79057" w14:textId="77777777" w:rsidR="00C00A9E" w:rsidRDefault="00C00A9E">
            <w:pPr>
              <w:cnfStyle w:val="000000100000" w:firstRow="0" w:lastRow="0" w:firstColumn="0" w:lastColumn="0" w:oddVBand="0" w:evenVBand="0" w:oddHBand="1" w:evenHBand="0" w:firstRowFirstColumn="0" w:firstRowLastColumn="0" w:lastRowFirstColumn="0" w:lastRowLastColumn="0"/>
            </w:pPr>
            <w:r>
              <w:t>Product Owner</w:t>
            </w:r>
          </w:p>
        </w:tc>
        <w:tc>
          <w:tcPr>
            <w:tcW w:w="2907" w:type="dxa"/>
          </w:tcPr>
          <w:p w14:paraId="1859376B" w14:textId="77777777" w:rsidR="00C00A9E" w:rsidRDefault="00C00A9E">
            <w:pPr>
              <w:cnfStyle w:val="000000100000" w:firstRow="0" w:lastRow="0" w:firstColumn="0" w:lastColumn="0" w:oddVBand="0" w:evenVBand="0" w:oddHBand="1" w:evenHBand="0" w:firstRowFirstColumn="0" w:firstRowLastColumn="0" w:lastRowFirstColumn="0" w:lastRowLastColumn="0"/>
            </w:pPr>
            <w:r>
              <w:t>-</w:t>
            </w:r>
          </w:p>
        </w:tc>
        <w:tc>
          <w:tcPr>
            <w:tcW w:w="3292" w:type="dxa"/>
          </w:tcPr>
          <w:p w14:paraId="31AFC73C" w14:textId="77777777" w:rsidR="00C00A9E" w:rsidRDefault="00AD4271">
            <w:pPr>
              <w:cnfStyle w:val="000000100000" w:firstRow="0" w:lastRow="0" w:firstColumn="0" w:lastColumn="0" w:oddVBand="0" w:evenVBand="0" w:oddHBand="1" w:evenHBand="0" w:firstRowFirstColumn="0" w:firstRowLastColumn="0" w:lastRowFirstColumn="0" w:lastRowLastColumn="0"/>
            </w:pPr>
            <w:r>
              <w:t>Hij stelt een</w:t>
            </w:r>
            <w:r w:rsidR="00C00A9E">
              <w:t xml:space="preserve"> requirement op en hij prioriteert ze. </w:t>
            </w:r>
            <w:sdt>
              <w:sdtPr>
                <w:id w:val="-511685388"/>
                <w:citation/>
              </w:sdtPr>
              <w:sdtEndPr/>
              <w:sdtContent>
                <w:r w:rsidR="00D9779E">
                  <w:fldChar w:fldCharType="begin"/>
                </w:r>
                <w:r w:rsidR="00D9779E">
                  <w:instrText xml:space="preserve"> CITATION Prozd \l 1043 </w:instrText>
                </w:r>
                <w:r w:rsidR="00D9779E">
                  <w:fldChar w:fldCharType="separate"/>
                </w:r>
                <w:r w:rsidR="00B660AA">
                  <w:rPr>
                    <w:noProof/>
                  </w:rPr>
                  <w:t>(Prowareness, z.d.)</w:t>
                </w:r>
                <w:r w:rsidR="00D9779E">
                  <w:fldChar w:fldCharType="end"/>
                </w:r>
              </w:sdtContent>
            </w:sdt>
          </w:p>
        </w:tc>
      </w:tr>
      <w:tr w:rsidR="00C00A9E" w14:paraId="656060AE" w14:textId="77777777" w:rsidTr="00C00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DDEE792" w14:textId="77777777" w:rsidR="00C00A9E" w:rsidRDefault="00C00A9E">
            <w:r>
              <w:t>2.0.</w:t>
            </w:r>
          </w:p>
        </w:tc>
        <w:tc>
          <w:tcPr>
            <w:tcW w:w="2555" w:type="dxa"/>
          </w:tcPr>
          <w:p w14:paraId="1B66C354" w14:textId="77777777" w:rsidR="00C00A9E" w:rsidRDefault="00C00A9E">
            <w:pPr>
              <w:cnfStyle w:val="000000010000" w:firstRow="0" w:lastRow="0" w:firstColumn="0" w:lastColumn="0" w:oddVBand="0" w:evenVBand="0" w:oddHBand="0" w:evenHBand="1" w:firstRowFirstColumn="0" w:firstRowLastColumn="0" w:lastRowFirstColumn="0" w:lastRowLastColumn="0"/>
            </w:pPr>
            <w:r>
              <w:t>REST</w:t>
            </w:r>
          </w:p>
        </w:tc>
        <w:tc>
          <w:tcPr>
            <w:tcW w:w="2907" w:type="dxa"/>
          </w:tcPr>
          <w:p w14:paraId="50602796" w14:textId="77777777" w:rsidR="00C00A9E" w:rsidRDefault="00C00A9E">
            <w:pPr>
              <w:cnfStyle w:val="000000010000" w:firstRow="0" w:lastRow="0" w:firstColumn="0" w:lastColumn="0" w:oddVBand="0" w:evenVBand="0" w:oddHBand="0" w:evenHBand="1" w:firstRowFirstColumn="0" w:firstRowLastColumn="0" w:lastRowFirstColumn="0" w:lastRowLastColumn="0"/>
            </w:pPr>
            <w:r>
              <w:t>Representational State Transfer</w:t>
            </w:r>
          </w:p>
        </w:tc>
        <w:tc>
          <w:tcPr>
            <w:tcW w:w="3292" w:type="dxa"/>
          </w:tcPr>
          <w:p w14:paraId="13DB7691" w14:textId="77777777" w:rsidR="00C00A9E" w:rsidRDefault="00C00A9E">
            <w:pPr>
              <w:cnfStyle w:val="000000010000" w:firstRow="0" w:lastRow="0" w:firstColumn="0" w:lastColumn="0" w:oddVBand="0" w:evenVBand="0" w:oddHBand="0" w:evenHBand="1" w:firstRowFirstColumn="0" w:firstRowLastColumn="0" w:lastRowFirstColumn="0" w:lastRowLastColumn="0"/>
            </w:pPr>
            <w:r w:rsidRPr="00E66A2E">
              <w:t>Het is een manier om webservices te creëren op basis van de bestaande en eenvoudige bouwstenen van het internet.</w:t>
            </w:r>
            <w:r w:rsidR="004B7EF4">
              <w:t xml:space="preserve"> </w:t>
            </w:r>
            <w:sdt>
              <w:sdtPr>
                <w:id w:val="11966493"/>
                <w:citation/>
              </w:sdtPr>
              <w:sdtEndPr/>
              <w:sdtContent>
                <w:r w:rsidR="004B7EF4">
                  <w:fldChar w:fldCharType="begin"/>
                </w:r>
                <w:r w:rsidR="004B7EF4">
                  <w:instrText xml:space="preserve">CITATION Barzd \l 1043 </w:instrText>
                </w:r>
                <w:r w:rsidR="004B7EF4">
                  <w:fldChar w:fldCharType="separate"/>
                </w:r>
                <w:r w:rsidR="00B660AA">
                  <w:rPr>
                    <w:noProof/>
                  </w:rPr>
                  <w:t>(Dijkstra, z.d.)</w:t>
                </w:r>
                <w:r w:rsidR="004B7EF4">
                  <w:fldChar w:fldCharType="end"/>
                </w:r>
              </w:sdtContent>
            </w:sdt>
          </w:p>
        </w:tc>
      </w:tr>
      <w:tr w:rsidR="00C00A9E" w14:paraId="1664B57A" w14:textId="77777777" w:rsidTr="00C0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D69E268" w14:textId="77777777" w:rsidR="00C00A9E" w:rsidRDefault="00C00A9E">
            <w:r>
              <w:t>2.1.</w:t>
            </w:r>
          </w:p>
        </w:tc>
        <w:tc>
          <w:tcPr>
            <w:tcW w:w="2555" w:type="dxa"/>
          </w:tcPr>
          <w:p w14:paraId="221F788A" w14:textId="77777777" w:rsidR="00C00A9E" w:rsidRDefault="00C00A9E">
            <w:pPr>
              <w:cnfStyle w:val="000000100000" w:firstRow="0" w:lastRow="0" w:firstColumn="0" w:lastColumn="0" w:oddVBand="0" w:evenVBand="0" w:oddHBand="1" w:evenHBand="0" w:firstRowFirstColumn="0" w:firstRowLastColumn="0" w:lastRowFirstColumn="0" w:lastRowLastColumn="0"/>
            </w:pPr>
            <w:r>
              <w:t>Requirement</w:t>
            </w:r>
          </w:p>
        </w:tc>
        <w:tc>
          <w:tcPr>
            <w:tcW w:w="2907" w:type="dxa"/>
          </w:tcPr>
          <w:p w14:paraId="2C6007EC" w14:textId="77777777" w:rsidR="00C00A9E" w:rsidRDefault="00C00A9E">
            <w:pPr>
              <w:cnfStyle w:val="000000100000" w:firstRow="0" w:lastRow="0" w:firstColumn="0" w:lastColumn="0" w:oddVBand="0" w:evenVBand="0" w:oddHBand="1" w:evenHBand="0" w:firstRowFirstColumn="0" w:firstRowLastColumn="0" w:lastRowFirstColumn="0" w:lastRowLastColumn="0"/>
            </w:pPr>
            <w:r>
              <w:t>-</w:t>
            </w:r>
          </w:p>
        </w:tc>
        <w:tc>
          <w:tcPr>
            <w:tcW w:w="3292" w:type="dxa"/>
          </w:tcPr>
          <w:p w14:paraId="7B1CAEA4" w14:textId="77777777" w:rsidR="00C00A9E" w:rsidRDefault="00C00A9E">
            <w:pPr>
              <w:cnfStyle w:val="000000100000" w:firstRow="0" w:lastRow="0" w:firstColumn="0" w:lastColumn="0" w:oddVBand="0" w:evenVBand="0" w:oddHBand="1" w:evenHBand="0" w:firstRowFirstColumn="0" w:firstRowLastColumn="0" w:lastRowFirstColumn="0" w:lastRowLastColumn="0"/>
            </w:pPr>
            <w:r>
              <w:t>Ander woord voor eis.</w:t>
            </w:r>
            <w:r w:rsidR="00D9779E">
              <w:t xml:space="preserve"> </w:t>
            </w:r>
          </w:p>
        </w:tc>
      </w:tr>
      <w:tr w:rsidR="00C00A9E" w14:paraId="6688CF83" w14:textId="77777777" w:rsidTr="00C00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092D260" w14:textId="77777777" w:rsidR="00C00A9E" w:rsidRDefault="00C00A9E">
            <w:r>
              <w:t>2.2.</w:t>
            </w:r>
          </w:p>
        </w:tc>
        <w:tc>
          <w:tcPr>
            <w:tcW w:w="2555" w:type="dxa"/>
          </w:tcPr>
          <w:p w14:paraId="0B9D8A8A" w14:textId="77777777" w:rsidR="00C00A9E" w:rsidRDefault="00C00A9E">
            <w:pPr>
              <w:cnfStyle w:val="000000010000" w:firstRow="0" w:lastRow="0" w:firstColumn="0" w:lastColumn="0" w:oddVBand="0" w:evenVBand="0" w:oddHBand="0" w:evenHBand="1" w:firstRowFirstColumn="0" w:firstRowLastColumn="0" w:lastRowFirstColumn="0" w:lastRowLastColumn="0"/>
            </w:pPr>
            <w:r>
              <w:t>SDM</w:t>
            </w:r>
          </w:p>
        </w:tc>
        <w:tc>
          <w:tcPr>
            <w:tcW w:w="2907" w:type="dxa"/>
          </w:tcPr>
          <w:p w14:paraId="35D8858F" w14:textId="77777777" w:rsidR="00C00A9E" w:rsidRDefault="00C00A9E">
            <w:pPr>
              <w:cnfStyle w:val="000000010000" w:firstRow="0" w:lastRow="0" w:firstColumn="0" w:lastColumn="0" w:oddVBand="0" w:evenVBand="0" w:oddHBand="0" w:evenHBand="1" w:firstRowFirstColumn="0" w:firstRowLastColumn="0" w:lastRowFirstColumn="0" w:lastRowLastColumn="0"/>
            </w:pPr>
            <w:r>
              <w:t>System Development Methodology</w:t>
            </w:r>
          </w:p>
        </w:tc>
        <w:tc>
          <w:tcPr>
            <w:tcW w:w="3292" w:type="dxa"/>
          </w:tcPr>
          <w:p w14:paraId="4E8885FB" w14:textId="77777777" w:rsidR="00C00A9E" w:rsidRDefault="00C00A9E">
            <w:pPr>
              <w:cnfStyle w:val="000000010000" w:firstRow="0" w:lastRow="0" w:firstColumn="0" w:lastColumn="0" w:oddVBand="0" w:evenVBand="0" w:oddHBand="0" w:evenHBand="1" w:firstRowFirstColumn="0" w:firstRowLastColumn="0" w:lastRowFirstColumn="0" w:lastRowLastColumn="0"/>
            </w:pPr>
            <w:r>
              <w:t>Een lineaire software ontwikkelmethode.</w:t>
            </w:r>
            <w:r w:rsidR="00D9779E">
              <w:t xml:space="preserve"> </w:t>
            </w:r>
            <w:sdt>
              <w:sdtPr>
                <w:id w:val="693193611"/>
                <w:citation/>
              </w:sdtPr>
              <w:sdtEndPr/>
              <w:sdtContent>
                <w:r w:rsidR="00645125">
                  <w:fldChar w:fldCharType="begin"/>
                </w:r>
                <w:r w:rsidR="00645125">
                  <w:instrText xml:space="preserve"> CITATION Tanzd \l 1043 </w:instrText>
                </w:r>
                <w:r w:rsidR="00645125">
                  <w:fldChar w:fldCharType="separate"/>
                </w:r>
                <w:r w:rsidR="00B660AA">
                  <w:rPr>
                    <w:noProof/>
                  </w:rPr>
                  <w:t>(LLC, z.d.)</w:t>
                </w:r>
                <w:r w:rsidR="00645125">
                  <w:fldChar w:fldCharType="end"/>
                </w:r>
              </w:sdtContent>
            </w:sdt>
          </w:p>
        </w:tc>
      </w:tr>
      <w:tr w:rsidR="00C00A9E" w14:paraId="7EE7AD33" w14:textId="77777777" w:rsidTr="00C0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98DD2EC" w14:textId="77777777" w:rsidR="00C00A9E" w:rsidRDefault="00C00A9E">
            <w:r>
              <w:t>2.3.</w:t>
            </w:r>
          </w:p>
        </w:tc>
        <w:tc>
          <w:tcPr>
            <w:tcW w:w="2555" w:type="dxa"/>
          </w:tcPr>
          <w:p w14:paraId="40E164A7" w14:textId="77777777" w:rsidR="00C00A9E" w:rsidRDefault="00C00A9E">
            <w:pPr>
              <w:cnfStyle w:val="000000100000" w:firstRow="0" w:lastRow="0" w:firstColumn="0" w:lastColumn="0" w:oddVBand="0" w:evenVBand="0" w:oddHBand="1" w:evenHBand="0" w:firstRowFirstColumn="0" w:firstRowLastColumn="0" w:lastRowFirstColumn="0" w:lastRowLastColumn="0"/>
            </w:pPr>
            <w:r>
              <w:t>Scrum Master</w:t>
            </w:r>
          </w:p>
        </w:tc>
        <w:tc>
          <w:tcPr>
            <w:tcW w:w="2907" w:type="dxa"/>
          </w:tcPr>
          <w:p w14:paraId="21DF27FF" w14:textId="77777777" w:rsidR="00C00A9E" w:rsidRDefault="00C00A9E">
            <w:pPr>
              <w:cnfStyle w:val="000000100000" w:firstRow="0" w:lastRow="0" w:firstColumn="0" w:lastColumn="0" w:oddVBand="0" w:evenVBand="0" w:oddHBand="1" w:evenHBand="0" w:firstRowFirstColumn="0" w:firstRowLastColumn="0" w:lastRowFirstColumn="0" w:lastRowLastColumn="0"/>
            </w:pPr>
            <w:r>
              <w:t>-</w:t>
            </w:r>
          </w:p>
        </w:tc>
        <w:tc>
          <w:tcPr>
            <w:tcW w:w="3292" w:type="dxa"/>
          </w:tcPr>
          <w:p w14:paraId="090E2680" w14:textId="77777777" w:rsidR="00C00A9E" w:rsidRDefault="00C00A9E" w:rsidP="00B767C1">
            <w:pPr>
              <w:cnfStyle w:val="000000100000" w:firstRow="0" w:lastRow="0" w:firstColumn="0" w:lastColumn="0" w:oddVBand="0" w:evenVBand="0" w:oddHBand="1" w:evenHBand="0" w:firstRowFirstColumn="0" w:firstRowLastColumn="0" w:lastRowFirstColumn="0" w:lastRowLastColumn="0"/>
            </w:pPr>
            <w:r>
              <w:t xml:space="preserve">Is één persoon die verantwoordelijk is voor het Scrumteam. De Scrum master zorgt ervoor </w:t>
            </w:r>
            <w:r w:rsidR="00B767C1">
              <w:t xml:space="preserve">dat </w:t>
            </w:r>
            <w:r>
              <w:t xml:space="preserve">het proces binnen het team goed verloopt en is tevens het aanspreek punt van het team. </w:t>
            </w:r>
            <w:sdt>
              <w:sdtPr>
                <w:id w:val="2049796295"/>
                <w:citation/>
              </w:sdtPr>
              <w:sdtEndPr/>
              <w:sdtContent>
                <w:r w:rsidR="00645125">
                  <w:fldChar w:fldCharType="begin"/>
                </w:r>
                <w:r w:rsidR="00645125">
                  <w:instrText xml:space="preserve"> CITATION Prozd \l 1043 </w:instrText>
                </w:r>
                <w:r w:rsidR="00645125">
                  <w:fldChar w:fldCharType="separate"/>
                </w:r>
                <w:r w:rsidR="00B660AA">
                  <w:rPr>
                    <w:noProof/>
                  </w:rPr>
                  <w:t>(Prowareness, z.d.)</w:t>
                </w:r>
                <w:r w:rsidR="00645125">
                  <w:fldChar w:fldCharType="end"/>
                </w:r>
              </w:sdtContent>
            </w:sdt>
          </w:p>
        </w:tc>
      </w:tr>
      <w:tr w:rsidR="00C00A9E" w14:paraId="21861C1E" w14:textId="77777777" w:rsidTr="00C00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8EC8048" w14:textId="77777777" w:rsidR="00C00A9E" w:rsidRDefault="00C00A9E" w:rsidP="007554F7">
            <w:r>
              <w:t>2.4.</w:t>
            </w:r>
          </w:p>
        </w:tc>
        <w:tc>
          <w:tcPr>
            <w:tcW w:w="2555" w:type="dxa"/>
          </w:tcPr>
          <w:p w14:paraId="4401FC49" w14:textId="77777777" w:rsidR="00C00A9E" w:rsidRDefault="00C00A9E" w:rsidP="007554F7">
            <w:pPr>
              <w:cnfStyle w:val="000000010000" w:firstRow="0" w:lastRow="0" w:firstColumn="0" w:lastColumn="0" w:oddVBand="0" w:evenVBand="0" w:oddHBand="0" w:evenHBand="1" w:firstRowFirstColumn="0" w:firstRowLastColumn="0" w:lastRowFirstColumn="0" w:lastRowLastColumn="0"/>
            </w:pPr>
            <w:r>
              <w:t>VoIP</w:t>
            </w:r>
          </w:p>
        </w:tc>
        <w:tc>
          <w:tcPr>
            <w:tcW w:w="2907" w:type="dxa"/>
          </w:tcPr>
          <w:p w14:paraId="1B3843DB" w14:textId="77777777" w:rsidR="00C00A9E" w:rsidRDefault="00C00A9E" w:rsidP="007554F7">
            <w:pPr>
              <w:cnfStyle w:val="000000010000" w:firstRow="0" w:lastRow="0" w:firstColumn="0" w:lastColumn="0" w:oddVBand="0" w:evenVBand="0" w:oddHBand="0" w:evenHBand="1" w:firstRowFirstColumn="0" w:firstRowLastColumn="0" w:lastRowFirstColumn="0" w:lastRowLastColumn="0"/>
            </w:pPr>
            <w:r>
              <w:t>Voice over Internet Protocol</w:t>
            </w:r>
          </w:p>
        </w:tc>
        <w:tc>
          <w:tcPr>
            <w:tcW w:w="3292" w:type="dxa"/>
          </w:tcPr>
          <w:p w14:paraId="588FD909" w14:textId="77777777" w:rsidR="00C00A9E" w:rsidRDefault="00C00A9E" w:rsidP="00B767C1">
            <w:pPr>
              <w:cnfStyle w:val="000000010000" w:firstRow="0" w:lastRow="0" w:firstColumn="0" w:lastColumn="0" w:oddVBand="0" w:evenVBand="0" w:oddHBand="0" w:evenHBand="1" w:firstRowFirstColumn="0" w:firstRowLastColumn="0" w:lastRowFirstColumn="0" w:lastRowLastColumn="0"/>
            </w:pPr>
            <w:r>
              <w:t xml:space="preserve">Hierbij wordt het internet of een ander IP-netwerp gebruikt om spraak te transporteren. </w:t>
            </w:r>
            <w:r w:rsidR="00B767C1">
              <w:t xml:space="preserve">Is </w:t>
            </w:r>
            <w:r>
              <w:t xml:space="preserve">een protocol om te bellen via het internet. </w:t>
            </w:r>
            <w:sdt>
              <w:sdtPr>
                <w:id w:val="-1220665595"/>
                <w:citation/>
              </w:sdtPr>
              <w:sdtEndPr/>
              <w:sdtContent>
                <w:r w:rsidR="00D9779E">
                  <w:fldChar w:fldCharType="begin"/>
                </w:r>
                <w:r w:rsidR="00D9779E">
                  <w:instrText xml:space="preserve"> CITATION Ger15 \l 1043 </w:instrText>
                </w:r>
                <w:r w:rsidR="00D9779E">
                  <w:fldChar w:fldCharType="separate"/>
                </w:r>
                <w:r w:rsidR="00B660AA">
                  <w:rPr>
                    <w:noProof/>
                  </w:rPr>
                  <w:t>(Gerwin, 2015)</w:t>
                </w:r>
                <w:r w:rsidR="00D9779E">
                  <w:fldChar w:fldCharType="end"/>
                </w:r>
              </w:sdtContent>
            </w:sdt>
          </w:p>
        </w:tc>
      </w:tr>
      <w:tr w:rsidR="00C00A9E" w14:paraId="7615CEF1" w14:textId="77777777" w:rsidTr="00C0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0F16951" w14:textId="77777777" w:rsidR="00C00A9E" w:rsidRDefault="00C00A9E">
            <w:r>
              <w:t>2.5.</w:t>
            </w:r>
          </w:p>
        </w:tc>
        <w:tc>
          <w:tcPr>
            <w:tcW w:w="2555" w:type="dxa"/>
          </w:tcPr>
          <w:p w14:paraId="386207AB" w14:textId="77777777" w:rsidR="00C00A9E" w:rsidRDefault="00C00A9E">
            <w:pPr>
              <w:cnfStyle w:val="000000100000" w:firstRow="0" w:lastRow="0" w:firstColumn="0" w:lastColumn="0" w:oddVBand="0" w:evenVBand="0" w:oddHBand="1" w:evenHBand="0" w:firstRowFirstColumn="0" w:firstRowLastColumn="0" w:lastRowFirstColumn="0" w:lastRowLastColumn="0"/>
            </w:pPr>
            <w:r>
              <w:t>XMPP</w:t>
            </w:r>
          </w:p>
        </w:tc>
        <w:tc>
          <w:tcPr>
            <w:tcW w:w="2907" w:type="dxa"/>
          </w:tcPr>
          <w:p w14:paraId="23CCEA4A" w14:textId="77777777" w:rsidR="00C00A9E" w:rsidRPr="00BC64EA" w:rsidRDefault="00C00A9E">
            <w:pPr>
              <w:cnfStyle w:val="000000100000" w:firstRow="0" w:lastRow="0" w:firstColumn="0" w:lastColumn="0" w:oddVBand="0" w:evenVBand="0" w:oddHBand="1" w:evenHBand="0" w:firstRowFirstColumn="0" w:firstRowLastColumn="0" w:lastRowFirstColumn="0" w:lastRowLastColumn="0"/>
              <w:rPr>
                <w:lang w:val="en-US"/>
              </w:rPr>
            </w:pPr>
            <w:r w:rsidRPr="00BC64EA">
              <w:rPr>
                <w:lang w:val="en-US"/>
              </w:rPr>
              <w:t>Extensible Messaging and Presence Protocol</w:t>
            </w:r>
          </w:p>
        </w:tc>
        <w:tc>
          <w:tcPr>
            <w:tcW w:w="3292" w:type="dxa"/>
          </w:tcPr>
          <w:p w14:paraId="0744D115" w14:textId="77777777" w:rsidR="00C00A9E" w:rsidRDefault="00C00A9E">
            <w:pPr>
              <w:cnfStyle w:val="000000100000" w:firstRow="0" w:lastRow="0" w:firstColumn="0" w:lastColumn="0" w:oddVBand="0" w:evenVBand="0" w:oddHBand="1" w:evenHBand="0" w:firstRowFirstColumn="0" w:firstRowLastColumn="0" w:lastRowFirstColumn="0" w:lastRowLastColumn="0"/>
            </w:pPr>
            <w:r>
              <w:t>Ook wel “Extensible Messaging and Presence Protocol”(</w:t>
            </w:r>
            <w:r w:rsidR="00B767C1">
              <w:t>v</w:t>
            </w:r>
            <w:r>
              <w:t>oorheen Jabber genoemd)</w:t>
            </w:r>
            <w:r w:rsidR="00B767C1">
              <w:t>.</w:t>
            </w:r>
            <w:r>
              <w:t xml:space="preserve"> Is een protocol d</w:t>
            </w:r>
            <w:r w:rsidR="00B767C1">
              <w:t>at</w:t>
            </w:r>
            <w:r>
              <w:t xml:space="preserve"> gebruikt wordt voor ‘instant messaging’. Dit protocol wordt voornamelijk gebruikt bij chatapplicaties (MSN en Facebook Messenger).</w:t>
            </w:r>
            <w:r w:rsidR="00D9779E">
              <w:t xml:space="preserve"> </w:t>
            </w:r>
            <w:sdt>
              <w:sdtPr>
                <w:id w:val="-164936429"/>
                <w:citation/>
              </w:sdtPr>
              <w:sdtEndPr/>
              <w:sdtContent>
                <w:r w:rsidR="00D9779E">
                  <w:fldChar w:fldCharType="begin"/>
                </w:r>
                <w:r w:rsidR="00D9779E">
                  <w:instrText xml:space="preserve"> CITATION Mar05 \l 1043 </w:instrText>
                </w:r>
                <w:r w:rsidR="00D9779E">
                  <w:fldChar w:fldCharType="separate"/>
                </w:r>
                <w:r w:rsidR="00B660AA">
                  <w:rPr>
                    <w:noProof/>
                  </w:rPr>
                  <w:t>(Rouse, 2005)</w:t>
                </w:r>
                <w:r w:rsidR="00D9779E">
                  <w:fldChar w:fldCharType="end"/>
                </w:r>
              </w:sdtContent>
            </w:sdt>
          </w:p>
        </w:tc>
      </w:tr>
      <w:tr w:rsidR="00C00A9E" w14:paraId="0D7D06F7" w14:textId="77777777" w:rsidTr="00C00A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DB0FC38" w14:textId="77777777" w:rsidR="00C00A9E" w:rsidRDefault="00C00A9E">
            <w:r>
              <w:t>2.6.</w:t>
            </w:r>
          </w:p>
        </w:tc>
        <w:tc>
          <w:tcPr>
            <w:tcW w:w="2555" w:type="dxa"/>
          </w:tcPr>
          <w:p w14:paraId="49C8D62C" w14:textId="77777777" w:rsidR="00C00A9E" w:rsidRDefault="00C00A9E">
            <w:pPr>
              <w:cnfStyle w:val="000000010000" w:firstRow="0" w:lastRow="0" w:firstColumn="0" w:lastColumn="0" w:oddVBand="0" w:evenVBand="0" w:oddHBand="0" w:evenHBand="1" w:firstRowFirstColumn="0" w:firstRowLastColumn="0" w:lastRowFirstColumn="0" w:lastRowLastColumn="0"/>
            </w:pPr>
            <w:r>
              <w:t>XP</w:t>
            </w:r>
          </w:p>
        </w:tc>
        <w:tc>
          <w:tcPr>
            <w:tcW w:w="2907" w:type="dxa"/>
          </w:tcPr>
          <w:p w14:paraId="38CD2A0E" w14:textId="77777777" w:rsidR="00C00A9E" w:rsidRDefault="00C00A9E">
            <w:pPr>
              <w:cnfStyle w:val="000000010000" w:firstRow="0" w:lastRow="0" w:firstColumn="0" w:lastColumn="0" w:oddVBand="0" w:evenVBand="0" w:oddHBand="0" w:evenHBand="1" w:firstRowFirstColumn="0" w:firstRowLastColumn="0" w:lastRowFirstColumn="0" w:lastRowLastColumn="0"/>
            </w:pPr>
            <w:r>
              <w:t>Extreme Programming</w:t>
            </w:r>
          </w:p>
        </w:tc>
        <w:tc>
          <w:tcPr>
            <w:tcW w:w="3292" w:type="dxa"/>
          </w:tcPr>
          <w:p w14:paraId="31D32D49" w14:textId="77777777" w:rsidR="00C00A9E" w:rsidRDefault="00C00A9E" w:rsidP="000C7D58">
            <w:pPr>
              <w:cnfStyle w:val="000000010000" w:firstRow="0" w:lastRow="0" w:firstColumn="0" w:lastColumn="0" w:oddVBand="0" w:evenVBand="0" w:oddHBand="0" w:evenHBand="1" w:firstRowFirstColumn="0" w:firstRowLastColumn="0" w:lastRowFirstColumn="0" w:lastRowLastColumn="0"/>
            </w:pPr>
            <w:r>
              <w:t>Een Agile-software ontwikkelmethode.</w:t>
            </w:r>
            <w:r w:rsidR="00D9779E">
              <w:t xml:space="preserve"> </w:t>
            </w:r>
            <w:sdt>
              <w:sdtPr>
                <w:id w:val="-984168413"/>
                <w:citation/>
              </w:sdtPr>
              <w:sdtEndPr/>
              <w:sdtContent>
                <w:r w:rsidR="00D9779E">
                  <w:fldChar w:fldCharType="begin"/>
                </w:r>
                <w:r w:rsidR="00D9779E">
                  <w:instrText xml:space="preserve"> CITATION Rea \l 1043 </w:instrText>
                </w:r>
                <w:r w:rsidR="00D9779E">
                  <w:fldChar w:fldCharType="separate"/>
                </w:r>
                <w:r w:rsidR="00B660AA">
                  <w:rPr>
                    <w:noProof/>
                  </w:rPr>
                  <w:t>(Nijmegen, 2011)</w:t>
                </w:r>
                <w:r w:rsidR="00D9779E">
                  <w:fldChar w:fldCharType="end"/>
                </w:r>
              </w:sdtContent>
            </w:sdt>
          </w:p>
        </w:tc>
      </w:tr>
    </w:tbl>
    <w:p w14:paraId="1080E31D" w14:textId="77777777" w:rsidR="00544D4B" w:rsidRDefault="00544D4B">
      <w:r>
        <w:br w:type="page"/>
      </w:r>
    </w:p>
    <w:p w14:paraId="3B95778C" w14:textId="77777777" w:rsidR="00345E0E" w:rsidRPr="0017495C" w:rsidRDefault="00B424E9">
      <w:pPr>
        <w:rPr>
          <w:rFonts w:asciiTheme="majorHAnsi" w:eastAsiaTheme="majorEastAsia" w:hAnsiTheme="majorHAnsi" w:cstheme="majorBidi"/>
          <w:b/>
          <w:bCs/>
          <w:color w:val="000000" w:themeColor="text1"/>
          <w:sz w:val="28"/>
          <w:szCs w:val="28"/>
        </w:rPr>
      </w:pPr>
      <w:bookmarkStart w:id="2" w:name="_Toc449000154"/>
      <w:commentRangeStart w:id="3"/>
      <w:r w:rsidRPr="00061692">
        <w:rPr>
          <w:rStyle w:val="Kop1Char"/>
          <w:color w:val="000000" w:themeColor="text1"/>
          <w:u w:val="single"/>
        </w:rPr>
        <w:lastRenderedPageBreak/>
        <w:t>2</w:t>
      </w:r>
      <w:r w:rsidR="00345E0E" w:rsidRPr="00061692">
        <w:rPr>
          <w:rStyle w:val="Kop1Char"/>
          <w:color w:val="000000" w:themeColor="text1"/>
          <w:u w:val="single"/>
        </w:rPr>
        <w:t>. Inleiding</w:t>
      </w:r>
      <w:bookmarkEnd w:id="2"/>
      <w:commentRangeEnd w:id="3"/>
      <w:r w:rsidR="00CD6918">
        <w:rPr>
          <w:rStyle w:val="Verwijzingopmerking"/>
        </w:rPr>
        <w:commentReference w:id="3"/>
      </w:r>
      <w:r w:rsidR="00345E0E">
        <w:br/>
        <w:t xml:space="preserve">Dit document is geschreven voor </w:t>
      </w:r>
      <w:r w:rsidR="002C5F17">
        <w:t>het project “Integratie CRM – Vo</w:t>
      </w:r>
      <w:r w:rsidR="00345E0E">
        <w:t>IP”, dat hoort bij de afstudeerperiode (</w:t>
      </w:r>
      <w:r w:rsidR="00137C9C">
        <w:t>11 april 2016 t/m 4</w:t>
      </w:r>
      <w:r w:rsidR="00345E0E">
        <w:t xml:space="preserve"> november 2016) bij Editoo B.V. te Arnhem.</w:t>
      </w:r>
    </w:p>
    <w:p w14:paraId="70180F8C" w14:textId="77777777" w:rsidR="003466C3" w:rsidRDefault="00D0048C">
      <w:r>
        <w:t>Editoo is</w:t>
      </w:r>
      <w:r w:rsidR="003466C3">
        <w:t xml:space="preserve"> een</w:t>
      </w:r>
      <w:r>
        <w:t xml:space="preserve"> </w:t>
      </w:r>
      <w:r w:rsidR="003466C3">
        <w:t xml:space="preserve">bedrijf dat een </w:t>
      </w:r>
      <w:r>
        <w:t>webapplicatie</w:t>
      </w:r>
      <w:r w:rsidR="00AC4891">
        <w:t xml:space="preserve"> heeft ontwikkeld. Deze webapplicatie</w:t>
      </w:r>
      <w:r w:rsidR="003466C3">
        <w:t xml:space="preserve"> biedt aan </w:t>
      </w:r>
      <w:r w:rsidR="00AC4891">
        <w:t>verengingen</w:t>
      </w:r>
      <w:r w:rsidR="003466C3">
        <w:t xml:space="preserve">, bedrijven </w:t>
      </w:r>
      <w:r w:rsidR="00AC4891">
        <w:t>en particulieren de mogelijk</w:t>
      </w:r>
      <w:r w:rsidR="0025509E">
        <w:t>heid</w:t>
      </w:r>
      <w:r w:rsidR="00AC4891">
        <w:t xml:space="preserve"> om een magazine te ontwikkelen.</w:t>
      </w:r>
      <w:r w:rsidR="00462617">
        <w:t xml:space="preserve"> Bovendien </w:t>
      </w:r>
      <w:r w:rsidR="002C54A6">
        <w:t>geeft Editoo ondersteuning en advies aan zijn klanten</w:t>
      </w:r>
      <w:r w:rsidR="008C3D32">
        <w:t>,</w:t>
      </w:r>
      <w:r w:rsidR="002C54A6">
        <w:t xml:space="preserve"> maar zorgt ook voor het drukken en het versturen van de magazines</w:t>
      </w:r>
      <w:r w:rsidR="003466C3">
        <w:t>. Inmiddels heeft het bedr</w:t>
      </w:r>
      <w:r w:rsidR="00A13D26">
        <w:t>ijf 1300 verschillende klanten die zich niet alleen in Nederland bevinden</w:t>
      </w:r>
      <w:r w:rsidR="003466C3">
        <w:t xml:space="preserve">, maar ook in België en Denemarken. </w:t>
      </w:r>
    </w:p>
    <w:p w14:paraId="661957F5" w14:textId="77777777" w:rsidR="002979B7" w:rsidRDefault="002979B7">
      <w:r>
        <w:t>Editoo w</w:t>
      </w:r>
      <w:r w:rsidR="008C3D32">
        <w:t>il graag zien dat alle telefoon</w:t>
      </w:r>
      <w:r>
        <w:t>gegevens van het</w:t>
      </w:r>
      <w:r w:rsidR="000F1712">
        <w:t xml:space="preserve"> nieuwe</w:t>
      </w:r>
      <w:r>
        <w:t xml:space="preserve"> VoIP systeem</w:t>
      </w:r>
      <w:r w:rsidR="003E5933">
        <w:t xml:space="preserve"> (SpeakU</w:t>
      </w:r>
      <w:r w:rsidR="00824D75">
        <w:t>p Compass)</w:t>
      </w:r>
      <w:r>
        <w:t xml:space="preserve"> worden opgeslagen in het CRM </w:t>
      </w:r>
      <w:r w:rsidR="00824D75">
        <w:t xml:space="preserve">(teamleader). </w:t>
      </w:r>
      <w:r w:rsidR="000F1712">
        <w:t>B</w:t>
      </w:r>
      <w:r w:rsidR="0022223D">
        <w:t xml:space="preserve">ijvoorbeeld </w:t>
      </w:r>
      <w:r w:rsidR="008C3D32" w:rsidRPr="00790907">
        <w:t xml:space="preserve">dat er </w:t>
      </w:r>
      <w:r w:rsidR="00062DF6" w:rsidRPr="00790907">
        <w:t>bij i</w:t>
      </w:r>
      <w:r w:rsidR="008C3D32" w:rsidRPr="00790907">
        <w:t>nkomende telefoontjes direct de</w:t>
      </w:r>
      <w:r w:rsidR="00062DF6" w:rsidRPr="00790907">
        <w:t xml:space="preserve"> </w:t>
      </w:r>
      <w:r w:rsidR="006E439A">
        <w:t>contact</w:t>
      </w:r>
      <w:r w:rsidR="00062DF6" w:rsidRPr="00790907">
        <w:t>gegevens</w:t>
      </w:r>
      <w:r w:rsidR="008C3D32" w:rsidRPr="00790907">
        <w:t xml:space="preserve"> van de klant</w:t>
      </w:r>
      <w:r w:rsidR="00062DF6" w:rsidRPr="00790907">
        <w:t xml:space="preserve"> </w:t>
      </w:r>
      <w:r w:rsidR="006E439A">
        <w:t>worden</w:t>
      </w:r>
      <w:r w:rsidR="00062DF6">
        <w:t xml:space="preserve"> weergeven</w:t>
      </w:r>
      <w:r>
        <w:t xml:space="preserve">. </w:t>
      </w:r>
      <w:r w:rsidR="00462617">
        <w:t>Ook m</w:t>
      </w:r>
      <w:r w:rsidR="00062DF6">
        <w:t xml:space="preserve">oeten er rapportages gemaakt kunnen worden waar alle informatie van de gesprekken in worden weergegeven, om een duidelijk overzicht te krijgen en </w:t>
      </w:r>
      <w:r w:rsidR="006B2E42">
        <w:t>om</w:t>
      </w:r>
      <w:r w:rsidR="00062DF6">
        <w:t xml:space="preserve"> de e</w:t>
      </w:r>
      <w:r w:rsidR="006B2E42">
        <w:t xml:space="preserve">fficiëntie </w:t>
      </w:r>
      <w:r w:rsidR="0040028C">
        <w:t xml:space="preserve">bij de </w:t>
      </w:r>
      <w:r w:rsidR="00062DF6">
        <w:t>medewerkers</w:t>
      </w:r>
      <w:r w:rsidR="006B2E42">
        <w:t xml:space="preserve"> te doen toenemen</w:t>
      </w:r>
      <w:r w:rsidR="00062DF6">
        <w:t xml:space="preserve">. </w:t>
      </w:r>
    </w:p>
    <w:p w14:paraId="755033A2" w14:textId="77777777" w:rsidR="00462617" w:rsidRDefault="006D7744">
      <w:r>
        <w:t>Het onderzoek</w:t>
      </w:r>
      <w:r w:rsidR="00D37CA5">
        <w:t xml:space="preserve"> heeft als doel om duidelijkheid te krijgen welke</w:t>
      </w:r>
      <w:r w:rsidR="002979B7">
        <w:t xml:space="preserve"> (software)</w:t>
      </w:r>
      <w:r w:rsidR="00D37CA5">
        <w:t xml:space="preserve"> ontwikkelingen </w:t>
      </w:r>
      <w:r w:rsidR="00965B20">
        <w:t>voo</w:t>
      </w:r>
      <w:r w:rsidR="0011464A">
        <w:t xml:space="preserve">r de </w:t>
      </w:r>
      <w:r w:rsidR="0017495C">
        <w:t>integratie</w:t>
      </w:r>
      <w:r w:rsidR="00B71B8D">
        <w:t xml:space="preserve"> tussen het</w:t>
      </w:r>
      <w:r w:rsidR="0011464A">
        <w:t xml:space="preserve"> CRM en V</w:t>
      </w:r>
      <w:r w:rsidR="002C5F17">
        <w:t>o</w:t>
      </w:r>
      <w:r w:rsidR="00B71B8D">
        <w:t>IP systeem</w:t>
      </w:r>
      <w:r w:rsidR="0011464A">
        <w:t xml:space="preserve"> nodig zijn.</w:t>
      </w:r>
      <w:r w:rsidR="00462617">
        <w:t xml:space="preserve"> Via interviews zal de behoefte van medewerkers worden geïnventariseerd. Ook zal worden ingegaan op de mogelijkheden van integratie tussen het CRM en VoIP systeem.</w:t>
      </w:r>
    </w:p>
    <w:p w14:paraId="20D9C1B1" w14:textId="77777777" w:rsidR="00965B20" w:rsidRDefault="00965B20">
      <w:r>
        <w:t>Het doel van dit</w:t>
      </w:r>
      <w:r w:rsidR="006D7744">
        <w:t xml:space="preserve"> document is om de lezer een be</w:t>
      </w:r>
      <w:r>
        <w:t xml:space="preserve">eld te geven </w:t>
      </w:r>
      <w:r w:rsidR="00AD4271">
        <w:t>van</w:t>
      </w:r>
      <w:r>
        <w:t xml:space="preserve"> de opdracht die het komend half</w:t>
      </w:r>
      <w:r w:rsidR="00387C91">
        <w:t xml:space="preserve"> </w:t>
      </w:r>
      <w:r>
        <w:t xml:space="preserve">jaar uitgevoerd </w:t>
      </w:r>
      <w:r w:rsidR="00AC4911">
        <w:t>gaat worden</w:t>
      </w:r>
      <w:r>
        <w:t>. Het document bestaat uit de volgende hoofdstukken:</w:t>
      </w:r>
    </w:p>
    <w:p w14:paraId="5CE8763F" w14:textId="77777777" w:rsidR="00965B20" w:rsidRDefault="00965B20" w:rsidP="00BB0F8E">
      <w:pPr>
        <w:pStyle w:val="Lijstalinea"/>
        <w:numPr>
          <w:ilvl w:val="0"/>
          <w:numId w:val="17"/>
        </w:numPr>
      </w:pPr>
      <w:r>
        <w:t>Context (bedrijfsbeschrijving en opdrachtdefinitie);</w:t>
      </w:r>
    </w:p>
    <w:p w14:paraId="5D0D2BA6" w14:textId="77777777" w:rsidR="00BC10BE" w:rsidRDefault="00BC10BE" w:rsidP="00BB0F8E">
      <w:pPr>
        <w:pStyle w:val="Lijstalinea"/>
        <w:numPr>
          <w:ilvl w:val="0"/>
          <w:numId w:val="17"/>
        </w:numPr>
      </w:pPr>
      <w:r>
        <w:t>Competenties;</w:t>
      </w:r>
    </w:p>
    <w:p w14:paraId="5D505432" w14:textId="77777777" w:rsidR="0051361D" w:rsidRDefault="0051361D" w:rsidP="00BB0F8E">
      <w:pPr>
        <w:pStyle w:val="Lijstalinea"/>
        <w:numPr>
          <w:ilvl w:val="0"/>
          <w:numId w:val="17"/>
        </w:numPr>
      </w:pPr>
      <w:r>
        <w:t>Methoden &amp; technieken</w:t>
      </w:r>
      <w:r w:rsidR="009541E8">
        <w:t>;</w:t>
      </w:r>
    </w:p>
    <w:p w14:paraId="6DBAFAA5" w14:textId="77777777" w:rsidR="0051361D" w:rsidRDefault="0051361D" w:rsidP="00BB0F8E">
      <w:pPr>
        <w:pStyle w:val="Lijstalinea"/>
        <w:numPr>
          <w:ilvl w:val="0"/>
          <w:numId w:val="17"/>
        </w:numPr>
      </w:pPr>
      <w:r>
        <w:t>Globale project aanpak</w:t>
      </w:r>
      <w:r w:rsidR="009541E8">
        <w:t>;</w:t>
      </w:r>
    </w:p>
    <w:p w14:paraId="392E8F24" w14:textId="77777777" w:rsidR="0051361D" w:rsidRDefault="0051361D" w:rsidP="00BB0F8E">
      <w:pPr>
        <w:pStyle w:val="Lijstalinea"/>
        <w:numPr>
          <w:ilvl w:val="0"/>
          <w:numId w:val="17"/>
        </w:numPr>
      </w:pPr>
      <w:r>
        <w:t>Tussenresultaten</w:t>
      </w:r>
      <w:r w:rsidR="009541E8">
        <w:t>;</w:t>
      </w:r>
    </w:p>
    <w:p w14:paraId="4A363404" w14:textId="77777777" w:rsidR="0051361D" w:rsidRDefault="009541E8" w:rsidP="00BB0F8E">
      <w:pPr>
        <w:pStyle w:val="Lijstalinea"/>
        <w:numPr>
          <w:ilvl w:val="0"/>
          <w:numId w:val="17"/>
        </w:numPr>
      </w:pPr>
      <w:r>
        <w:t>Planning;</w:t>
      </w:r>
    </w:p>
    <w:p w14:paraId="1C76526D" w14:textId="77777777" w:rsidR="009541E8" w:rsidRDefault="009541E8" w:rsidP="00BB0F8E">
      <w:pPr>
        <w:pStyle w:val="Lijstalinea"/>
        <w:numPr>
          <w:ilvl w:val="0"/>
          <w:numId w:val="17"/>
        </w:numPr>
      </w:pPr>
      <w:r>
        <w:t>Projectorganisatie;</w:t>
      </w:r>
    </w:p>
    <w:p w14:paraId="0244D254" w14:textId="77777777" w:rsidR="009541E8" w:rsidRDefault="009541E8" w:rsidP="00BB0F8E">
      <w:pPr>
        <w:pStyle w:val="Lijstalinea"/>
        <w:numPr>
          <w:ilvl w:val="0"/>
          <w:numId w:val="17"/>
        </w:numPr>
      </w:pPr>
      <w:r>
        <w:t>Communicatie;</w:t>
      </w:r>
    </w:p>
    <w:p w14:paraId="254592DF" w14:textId="77777777" w:rsidR="009541E8" w:rsidRDefault="009541E8" w:rsidP="00BB0F8E">
      <w:pPr>
        <w:pStyle w:val="Lijstalinea"/>
        <w:numPr>
          <w:ilvl w:val="0"/>
          <w:numId w:val="17"/>
        </w:numPr>
      </w:pPr>
      <w:r>
        <w:t>Kwaliteit;</w:t>
      </w:r>
    </w:p>
    <w:p w14:paraId="79202AE2" w14:textId="77777777" w:rsidR="00916ABE" w:rsidRDefault="009541E8" w:rsidP="00BB0F8E">
      <w:pPr>
        <w:pStyle w:val="Lijstalinea"/>
        <w:numPr>
          <w:ilvl w:val="0"/>
          <w:numId w:val="17"/>
        </w:numPr>
      </w:pPr>
      <w:r>
        <w:t>Risico’s;</w:t>
      </w:r>
    </w:p>
    <w:p w14:paraId="621A27F2" w14:textId="77777777" w:rsidR="002979B7" w:rsidRDefault="00BC10BE" w:rsidP="00BB0F8E">
      <w:pPr>
        <w:pStyle w:val="Lijstalinea"/>
        <w:numPr>
          <w:ilvl w:val="0"/>
          <w:numId w:val="17"/>
        </w:numPr>
      </w:pPr>
      <w:r>
        <w:t>Bibliografie;</w:t>
      </w:r>
    </w:p>
    <w:p w14:paraId="207B54E5" w14:textId="77777777" w:rsidR="009541E8" w:rsidRDefault="009541E8" w:rsidP="009541E8"/>
    <w:p w14:paraId="367490D6" w14:textId="77777777" w:rsidR="002979B7" w:rsidRDefault="002979B7" w:rsidP="002979B7"/>
    <w:p w14:paraId="30E52BB3" w14:textId="77777777" w:rsidR="00544D4B" w:rsidRDefault="00544D4B" w:rsidP="002979B7">
      <w:r>
        <w:br w:type="page"/>
      </w:r>
    </w:p>
    <w:p w14:paraId="62CA3037" w14:textId="77777777" w:rsidR="00544D4B" w:rsidRDefault="00B424E9" w:rsidP="00544D4B">
      <w:bookmarkStart w:id="4" w:name="_Toc449000155"/>
      <w:r w:rsidRPr="00061692">
        <w:rPr>
          <w:rStyle w:val="Kop1Char"/>
          <w:color w:val="000000" w:themeColor="text1"/>
          <w:u w:val="single"/>
        </w:rPr>
        <w:lastRenderedPageBreak/>
        <w:t>3</w:t>
      </w:r>
      <w:r w:rsidR="00544D4B" w:rsidRPr="00061692">
        <w:rPr>
          <w:rStyle w:val="Kop1Char"/>
          <w:color w:val="000000" w:themeColor="text1"/>
          <w:u w:val="single"/>
        </w:rPr>
        <w:t>. Context</w:t>
      </w:r>
      <w:bookmarkEnd w:id="4"/>
      <w:r w:rsidR="00544D4B">
        <w:br/>
        <w:t>In dit hoofdstuk wordt de aanleiding en doel</w:t>
      </w:r>
      <w:r w:rsidR="0017495C">
        <w:t>stelling</w:t>
      </w:r>
      <w:r w:rsidR="00544D4B">
        <w:t xml:space="preserve"> beschreven van de afstudeeropdracht.</w:t>
      </w:r>
      <w:r w:rsidR="0017495C">
        <w:t xml:space="preserve"> Daarbij</w:t>
      </w:r>
      <w:r w:rsidR="00544D4B">
        <w:t xml:space="preserve"> wordt de bedrijfsachtergrond toegelicht om de aanleiding en doelstelling te verduidelijken. </w:t>
      </w:r>
    </w:p>
    <w:p w14:paraId="01A8A50C" w14:textId="77777777" w:rsidR="00544D4B" w:rsidRPr="00061692" w:rsidRDefault="009342B7" w:rsidP="009342B7">
      <w:pPr>
        <w:pStyle w:val="Kop2"/>
        <w:rPr>
          <w:color w:val="000000" w:themeColor="text1"/>
          <w:u w:val="single"/>
        </w:rPr>
      </w:pPr>
      <w:bookmarkStart w:id="5" w:name="_Toc449000156"/>
      <w:r w:rsidRPr="00061692">
        <w:rPr>
          <w:color w:val="000000" w:themeColor="text1"/>
          <w:u w:val="single"/>
        </w:rPr>
        <w:t>3</w:t>
      </w:r>
      <w:r w:rsidR="00544D4B" w:rsidRPr="00061692">
        <w:rPr>
          <w:color w:val="000000" w:themeColor="text1"/>
          <w:u w:val="single"/>
        </w:rPr>
        <w:t>.1. Bedrijfsachtergrond</w:t>
      </w:r>
      <w:bookmarkEnd w:id="5"/>
    </w:p>
    <w:p w14:paraId="3DD06286" w14:textId="77777777" w:rsidR="003466C3" w:rsidRDefault="007F606F" w:rsidP="00544D4B">
      <w:r>
        <w:t>In 2000 is Editoo begonnen met het ontwikkelen van softwa</w:t>
      </w:r>
      <w:r w:rsidR="0040028C">
        <w:t xml:space="preserve">re voor de grafische industrie. </w:t>
      </w:r>
      <w:r>
        <w:t>Sinds 2006 biedt Editoo zijn software aan verenigingen, bedrijven en particulieren, zodat zij een magazine kunnen ontwikkelen. Daarbi</w:t>
      </w:r>
      <w:r w:rsidR="00537C5F">
        <w:t>j kunnen klanten van Editoo</w:t>
      </w:r>
      <w:r>
        <w:t xml:space="preserve"> </w:t>
      </w:r>
      <w:r w:rsidR="00537C5F">
        <w:t>inloggen om zelf hun magazine aan te passen</w:t>
      </w:r>
      <w:r w:rsidR="00430CCE">
        <w:t>. Tevens</w:t>
      </w:r>
      <w:r>
        <w:t xml:space="preserve"> geeft Editoo ondersteuning en advies aan zijn klanten</w:t>
      </w:r>
      <w:r w:rsidR="00537C5F">
        <w:t>,</w:t>
      </w:r>
      <w:r>
        <w:t xml:space="preserve"> maar zorgt</w:t>
      </w:r>
      <w:r w:rsidR="00537C5F">
        <w:t xml:space="preserve"> het bedrijf</w:t>
      </w:r>
      <w:r>
        <w:t xml:space="preserve"> ook voor het drukken en</w:t>
      </w:r>
      <w:r w:rsidR="0040028C">
        <w:t xml:space="preserve"> het versturen van de magazines</w:t>
      </w:r>
      <w:r w:rsidR="00537C5F">
        <w:t>. Inmiddels heeft Editoo</w:t>
      </w:r>
      <w:r>
        <w:t xml:space="preserve"> 1300 verschillende klanten die zich niet alleen in Nederland bevinden, maar ook in België en Denemarken.</w:t>
      </w:r>
    </w:p>
    <w:p w14:paraId="7E608C1D" w14:textId="77777777" w:rsidR="00544D4B" w:rsidRPr="00061692" w:rsidRDefault="009342B7" w:rsidP="009342B7">
      <w:pPr>
        <w:pStyle w:val="Kop2"/>
        <w:rPr>
          <w:color w:val="000000" w:themeColor="text1"/>
          <w:u w:val="single"/>
        </w:rPr>
      </w:pPr>
      <w:bookmarkStart w:id="6" w:name="_Toc449000157"/>
      <w:r w:rsidRPr="00061692">
        <w:rPr>
          <w:color w:val="000000" w:themeColor="text1"/>
          <w:u w:val="single"/>
        </w:rPr>
        <w:t>3</w:t>
      </w:r>
      <w:r w:rsidR="00544D4B" w:rsidRPr="00061692">
        <w:rPr>
          <w:color w:val="000000" w:themeColor="text1"/>
          <w:u w:val="single"/>
        </w:rPr>
        <w:t>.2. Afdeling</w:t>
      </w:r>
      <w:bookmarkEnd w:id="6"/>
    </w:p>
    <w:p w14:paraId="58EC2D3E" w14:textId="77777777" w:rsidR="00C66FD7" w:rsidRDefault="00D71256" w:rsidP="00544D4B">
      <w:r>
        <w:t xml:space="preserve">Het kantoor van Editoo bevindt zich op de Schaapsdrift 49 in Arnhem. </w:t>
      </w:r>
      <w:r w:rsidR="00B551A3">
        <w:t>Editoo is zoveel mogel</w:t>
      </w:r>
      <w:r w:rsidR="001F7F2B">
        <w:t>ijk één team, maar o</w:t>
      </w:r>
      <w:r w:rsidR="00C66FD7">
        <w:t>m een indicatie te geven welke teams</w:t>
      </w:r>
      <w:r w:rsidR="00D3308E">
        <w:t xml:space="preserve"> zich</w:t>
      </w:r>
      <w:r w:rsidR="00C66FD7">
        <w:t xml:space="preserve"> binnen het bedrijf</w:t>
      </w:r>
      <w:r w:rsidR="00CE602C">
        <w:t xml:space="preserve"> </w:t>
      </w:r>
      <w:r w:rsidR="00C66FD7">
        <w:t xml:space="preserve">bevinden, wordt </w:t>
      </w:r>
      <w:r w:rsidR="009F0D5F">
        <w:t>in afbeelding 1 het</w:t>
      </w:r>
      <w:r w:rsidR="00CE602C">
        <w:t xml:space="preserve"> </w:t>
      </w:r>
      <w:r w:rsidR="00C66FD7">
        <w:t xml:space="preserve">organogram weergegeven. </w:t>
      </w:r>
      <w:r w:rsidR="0040028C">
        <w:br/>
      </w:r>
    </w:p>
    <w:p w14:paraId="77909556" w14:textId="77777777" w:rsidR="00EF372E" w:rsidRDefault="00B81FD8" w:rsidP="00203F4D">
      <w:pPr>
        <w:tabs>
          <w:tab w:val="center" w:pos="4536"/>
        </w:tabs>
        <w:rPr>
          <w:rFonts w:cstheme="minorHAnsi"/>
          <w:sz w:val="18"/>
          <w:szCs w:val="18"/>
        </w:rPr>
      </w:pPr>
      <w:r>
        <w:rPr>
          <w:noProof/>
          <w:lang w:eastAsia="nl-NL"/>
        </w:rPr>
        <w:drawing>
          <wp:anchor distT="0" distB="0" distL="114300" distR="114300" simplePos="0" relativeHeight="251657728" behindDoc="1" locked="0" layoutInCell="1" allowOverlap="1" wp14:anchorId="52EEF62F" wp14:editId="34675413">
            <wp:simplePos x="0" y="0"/>
            <wp:positionH relativeFrom="column">
              <wp:posOffset>443230</wp:posOffset>
            </wp:positionH>
            <wp:positionV relativeFrom="paragraph">
              <wp:posOffset>26670</wp:posOffset>
            </wp:positionV>
            <wp:extent cx="4762500" cy="1619250"/>
            <wp:effectExtent l="0" t="0" r="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203F4D">
        <w:rPr>
          <w:rFonts w:cstheme="minorHAnsi"/>
        </w:rPr>
        <w:tab/>
      </w:r>
      <w:r w:rsidR="001F7F2B">
        <w:rPr>
          <w:rFonts w:cstheme="minorHAnsi"/>
        </w:rPr>
        <w:br/>
      </w:r>
      <w:r w:rsidR="001F7F2B">
        <w:rPr>
          <w:rFonts w:cstheme="minorHAnsi"/>
        </w:rPr>
        <w:br/>
      </w:r>
    </w:p>
    <w:p w14:paraId="00BE0114" w14:textId="77777777" w:rsidR="00EF372E" w:rsidRDefault="00EF372E" w:rsidP="00544D4B">
      <w:pPr>
        <w:rPr>
          <w:rFonts w:cstheme="minorHAnsi"/>
          <w:sz w:val="18"/>
          <w:szCs w:val="18"/>
        </w:rPr>
      </w:pPr>
    </w:p>
    <w:p w14:paraId="143C010F" w14:textId="77777777" w:rsidR="00EF372E" w:rsidRDefault="00EF372E" w:rsidP="00544D4B">
      <w:pPr>
        <w:rPr>
          <w:rFonts w:cstheme="minorHAnsi"/>
          <w:sz w:val="18"/>
          <w:szCs w:val="18"/>
        </w:rPr>
      </w:pPr>
    </w:p>
    <w:p w14:paraId="5D01570B" w14:textId="77777777" w:rsidR="00B81FD8" w:rsidRDefault="00EF372E" w:rsidP="00544D4B">
      <w:pPr>
        <w:rPr>
          <w:rFonts w:cstheme="minorHAnsi"/>
          <w:sz w:val="18"/>
          <w:szCs w:val="18"/>
        </w:rPr>
      </w:pPr>
      <w:r>
        <w:rPr>
          <w:rFonts w:cstheme="minorHAnsi"/>
          <w:sz w:val="18"/>
          <w:szCs w:val="18"/>
        </w:rPr>
        <w:br/>
      </w:r>
      <w:r w:rsidR="0040028C">
        <w:rPr>
          <w:rFonts w:cstheme="minorHAnsi"/>
          <w:sz w:val="18"/>
          <w:szCs w:val="18"/>
        </w:rPr>
        <w:br/>
      </w:r>
      <w:r w:rsidR="0040028C">
        <w:rPr>
          <w:rFonts w:cstheme="minorHAnsi"/>
          <w:sz w:val="18"/>
          <w:szCs w:val="18"/>
        </w:rPr>
        <w:br/>
      </w:r>
    </w:p>
    <w:p w14:paraId="177527FD" w14:textId="77777777" w:rsidR="001F7F2B" w:rsidRPr="00364CB1" w:rsidRDefault="001F7F2B" w:rsidP="00544D4B">
      <w:pPr>
        <w:rPr>
          <w:rFonts w:cstheme="minorHAnsi"/>
          <w:u w:val="single"/>
        </w:rPr>
      </w:pPr>
      <w:r w:rsidRPr="00364CB1">
        <w:rPr>
          <w:rFonts w:cstheme="minorHAnsi"/>
          <w:sz w:val="18"/>
          <w:szCs w:val="18"/>
          <w:u w:val="single"/>
        </w:rPr>
        <w:t>Afbeelding 1: Organogram Editoo</w:t>
      </w:r>
    </w:p>
    <w:p w14:paraId="048BCEC2" w14:textId="77777777" w:rsidR="00EF372E" w:rsidRDefault="001F7F2B" w:rsidP="00544D4B">
      <w:pPr>
        <w:rPr>
          <w:rFonts w:cstheme="minorHAnsi"/>
        </w:rPr>
      </w:pPr>
      <w:r>
        <w:rPr>
          <w:rFonts w:cstheme="minorHAnsi"/>
        </w:rPr>
        <w:t>De afstudeerder zal zich aansluiten bij het ontwikkel</w:t>
      </w:r>
      <w:r w:rsidR="008C3D32">
        <w:rPr>
          <w:rFonts w:cstheme="minorHAnsi"/>
        </w:rPr>
        <w:t>team en zal</w:t>
      </w:r>
      <w:r>
        <w:rPr>
          <w:rFonts w:cstheme="minorHAnsi"/>
        </w:rPr>
        <w:t xml:space="preserve"> door hen </w:t>
      </w:r>
      <w:r w:rsidR="008C3D32">
        <w:rPr>
          <w:rFonts w:cstheme="minorHAnsi"/>
        </w:rPr>
        <w:t xml:space="preserve">worden </w:t>
      </w:r>
      <w:r>
        <w:rPr>
          <w:rFonts w:cstheme="minorHAnsi"/>
        </w:rPr>
        <w:t xml:space="preserve">ondersteund. </w:t>
      </w:r>
      <w:r w:rsidR="00D3308E">
        <w:rPr>
          <w:rFonts w:cstheme="minorHAnsi"/>
        </w:rPr>
        <w:t>Er</w:t>
      </w:r>
      <w:r w:rsidR="00411AED">
        <w:rPr>
          <w:rFonts w:cstheme="minorHAnsi"/>
        </w:rPr>
        <w:t xml:space="preserve"> zijn</w:t>
      </w:r>
      <w:r w:rsidR="00CE602C">
        <w:rPr>
          <w:rFonts w:cstheme="minorHAnsi"/>
        </w:rPr>
        <w:t xml:space="preserve"> </w:t>
      </w:r>
      <w:r w:rsidR="0040028C">
        <w:rPr>
          <w:rFonts w:cstheme="minorHAnsi"/>
        </w:rPr>
        <w:t>15 mensen werkzaam bij Editoo.</w:t>
      </w:r>
    </w:p>
    <w:p w14:paraId="0287A4A6" w14:textId="77777777" w:rsidR="00C66FD7" w:rsidRPr="001F7F2B" w:rsidRDefault="00EF372E" w:rsidP="00544D4B">
      <w:pPr>
        <w:rPr>
          <w:rFonts w:cstheme="minorHAnsi"/>
        </w:rPr>
      </w:pPr>
      <w:r>
        <w:rPr>
          <w:rFonts w:cstheme="minorHAnsi"/>
        </w:rPr>
        <w:br w:type="page"/>
      </w:r>
    </w:p>
    <w:p w14:paraId="28C42250" w14:textId="77777777" w:rsidR="00A119C0" w:rsidRPr="00061692" w:rsidRDefault="009342B7" w:rsidP="00C83C21">
      <w:pPr>
        <w:pStyle w:val="Kop2"/>
        <w:rPr>
          <w:color w:val="000000" w:themeColor="text1"/>
          <w:u w:val="single"/>
        </w:rPr>
      </w:pPr>
      <w:bookmarkStart w:id="7" w:name="_Toc449000158"/>
      <w:r w:rsidRPr="00061692">
        <w:rPr>
          <w:color w:val="000000" w:themeColor="text1"/>
          <w:u w:val="single"/>
        </w:rPr>
        <w:lastRenderedPageBreak/>
        <w:t xml:space="preserve">3.3. </w:t>
      </w:r>
      <w:r w:rsidR="00C66FD7" w:rsidRPr="00061692">
        <w:rPr>
          <w:color w:val="000000" w:themeColor="text1"/>
          <w:u w:val="single"/>
        </w:rPr>
        <w:t>Aanleiding</w:t>
      </w:r>
      <w:bookmarkEnd w:id="7"/>
    </w:p>
    <w:p w14:paraId="07651EC6" w14:textId="77777777" w:rsidR="00FD6085" w:rsidRDefault="00FD6085" w:rsidP="00FD6085">
      <w:r w:rsidRPr="00FD6085">
        <w:t xml:space="preserve">Sinds 1 januari 2016 </w:t>
      </w:r>
      <w:r w:rsidR="006B2E42">
        <w:t>maakt Editoo</w:t>
      </w:r>
      <w:r w:rsidRPr="00FD6085">
        <w:t xml:space="preserve"> gebruik van een nieuw CRM systeem</w:t>
      </w:r>
      <w:r w:rsidR="003E5933">
        <w:t xml:space="preserve"> (Teamleader</w:t>
      </w:r>
      <w:r w:rsidR="002C5F17">
        <w:t>) en een nieuw Vo</w:t>
      </w:r>
      <w:r w:rsidR="003E5933">
        <w:t>IP systeem (SpeakUp Compass</w:t>
      </w:r>
      <w:r w:rsidRPr="00FD6085">
        <w:t>). De d</w:t>
      </w:r>
      <w:r w:rsidR="00C83C21">
        <w:t>irectie van Editoo vindt "klant</w:t>
      </w:r>
      <w:r w:rsidRPr="00FD6085">
        <w:t>contact" de meest waardevolle activiteit</w:t>
      </w:r>
      <w:r w:rsidR="00C83C21">
        <w:t xml:space="preserve"> van de onderneming. In klant</w:t>
      </w:r>
      <w:r w:rsidRPr="00FD6085">
        <w:t>contacten zit immers de basis van zowel de verkoop</w:t>
      </w:r>
      <w:r w:rsidR="001D393F">
        <w:t xml:space="preserve"> van het product</w:t>
      </w:r>
      <w:r w:rsidR="00CE602C">
        <w:t xml:space="preserve"> </w:t>
      </w:r>
      <w:r w:rsidRPr="00FD6085">
        <w:t>als het behouden van bestaande klanten.</w:t>
      </w:r>
      <w:r>
        <w:t xml:space="preserve"> Momenteel kan een medewerker een telefoonnummer bel</w:t>
      </w:r>
      <w:r w:rsidR="00B81FD8">
        <w:t>len via Teamleader door</w:t>
      </w:r>
      <w:r>
        <w:t xml:space="preserve"> </w:t>
      </w:r>
      <w:r w:rsidR="00C83C21">
        <w:t xml:space="preserve">er </w:t>
      </w:r>
      <w:r>
        <w:t>op te klikken</w:t>
      </w:r>
      <w:r w:rsidR="002C5F17">
        <w:t xml:space="preserve">. </w:t>
      </w:r>
      <w:r w:rsidR="00C83C21">
        <w:t xml:space="preserve">Dit werkt alleen via een </w:t>
      </w:r>
      <w:r w:rsidR="00B81FD8">
        <w:t>telefonie applicatie</w:t>
      </w:r>
      <w:r w:rsidR="00C83C21">
        <w:t xml:space="preserve"> (werkstation). Op dit moment is Teamleader alleen geschikt voor een aantal VoIP systemen, maar deze systemen zijn niet geschikt voor bedrijven zoals Editoo. </w:t>
      </w:r>
    </w:p>
    <w:p w14:paraId="4D5A55E4" w14:textId="77777777" w:rsidR="00B23700" w:rsidRPr="00061692" w:rsidRDefault="009342B7" w:rsidP="009342B7">
      <w:pPr>
        <w:pStyle w:val="Kop2"/>
        <w:rPr>
          <w:color w:val="000000" w:themeColor="text1"/>
          <w:u w:val="single"/>
        </w:rPr>
      </w:pPr>
      <w:bookmarkStart w:id="8" w:name="_Toc449000159"/>
      <w:r w:rsidRPr="00061692">
        <w:rPr>
          <w:color w:val="000000" w:themeColor="text1"/>
          <w:u w:val="single"/>
        </w:rPr>
        <w:t xml:space="preserve">3.4. </w:t>
      </w:r>
      <w:r w:rsidR="00B23700" w:rsidRPr="00061692">
        <w:rPr>
          <w:color w:val="000000" w:themeColor="text1"/>
          <w:u w:val="single"/>
        </w:rPr>
        <w:t>Doelstelling</w:t>
      </w:r>
      <w:bookmarkEnd w:id="8"/>
    </w:p>
    <w:p w14:paraId="1D9DDC01" w14:textId="77777777" w:rsidR="007C241A" w:rsidRDefault="007C241A" w:rsidP="007C241A">
      <w:commentRangeStart w:id="9"/>
      <w:r>
        <w:t xml:space="preserve">Omdat de klant belangrijk is voor Editoo en klantcontacten </w:t>
      </w:r>
      <w:r w:rsidR="009D3F9C">
        <w:t xml:space="preserve">meestal telefonisch gaan </w:t>
      </w:r>
      <w:r>
        <w:t>is het belangrijk dat alle gegevens over gesprekken welke beschikbaar kunnen zijn in het VOIP systeem waar mogelijk worden gekoppeld aan gegevens in het CRM systeem.</w:t>
      </w:r>
    </w:p>
    <w:p w14:paraId="4C0DD37A" w14:textId="77777777" w:rsidR="0027793E" w:rsidRDefault="007C241A" w:rsidP="007C241A">
      <w:r>
        <w:t>Denk hierbij onder andere aan gegevens over gesprekken.</w:t>
      </w:r>
      <w:r w:rsidR="0027793E">
        <w:t xml:space="preserve"> Het is zeer wenselijk dat in het CRM systeem alle klantgegevens zichtbaar zijn en welke gesprekken met de betreffende klant hebben plaatsgevonden.</w:t>
      </w:r>
    </w:p>
    <w:p w14:paraId="4976C33D" w14:textId="77777777" w:rsidR="007C241A" w:rsidRDefault="007C241A" w:rsidP="007C241A">
      <w:r>
        <w:t>Maar ook zou het mogelijk moeten zijn dat bij een inkomende oproep de klantgegevens direct zichtbaar zijn op het scherm van de medewerker welke de oproep zal beantwoorden. Daardoor kan de medewerker de klant beter te woord staan.</w:t>
      </w:r>
    </w:p>
    <w:p w14:paraId="6C2CE5C8" w14:textId="77777777" w:rsidR="007C241A" w:rsidRDefault="007C241A" w:rsidP="007C241A">
      <w:r>
        <w:t xml:space="preserve">Tenslotte is </w:t>
      </w:r>
      <w:r w:rsidR="009F0D5F">
        <w:t xml:space="preserve">het doel </w:t>
      </w:r>
      <w:r>
        <w:t>om de effectiviteit van medewerkers beter te kunnen beoordelen. Hierbij kan gedacht worden aan rapportages die per medewerker over een periode laten zien hoeveel telefoongesprekken zij voerden en tot welke omzet dit heeft geleid.</w:t>
      </w:r>
      <w:commentRangeEnd w:id="9"/>
      <w:r w:rsidR="00C72307">
        <w:rPr>
          <w:rStyle w:val="Verwijzingopmerking"/>
        </w:rPr>
        <w:commentReference w:id="9"/>
      </w:r>
    </w:p>
    <w:p w14:paraId="117815B5" w14:textId="77777777" w:rsidR="007C241A" w:rsidRDefault="007C241A" w:rsidP="007C241A">
      <w:commentRangeStart w:id="10"/>
      <w:r>
        <w:t>Omdat SpeakUp Compass het XMPP protocol ondersteunt is het mogelijk om "live" data over telefonie te streamen naar het CRM systeem. Beide systemen (Compass en Teamleader het CRM systeem) hebben</w:t>
      </w:r>
      <w:r w:rsidR="00CE602C">
        <w:t xml:space="preserve"> </w:t>
      </w:r>
      <w:r>
        <w:t>daarnaast een uitgebreide (REST-) API die het koppelen verder mogelijk maakt.</w:t>
      </w:r>
      <w:commentRangeEnd w:id="10"/>
      <w:r w:rsidR="00243FB0">
        <w:rPr>
          <w:rStyle w:val="Verwijzingopmerking"/>
        </w:rPr>
        <w:commentReference w:id="10"/>
      </w:r>
    </w:p>
    <w:p w14:paraId="46E57188" w14:textId="77777777" w:rsidR="007C241A" w:rsidRDefault="007C241A" w:rsidP="007C241A">
      <w:commentRangeStart w:id="11"/>
      <w:r>
        <w:t>Bij de integratie van beide systemen moet de gebruiksvriendelijkheid voorop staan.</w:t>
      </w:r>
      <w:commentRangeEnd w:id="11"/>
      <w:r w:rsidR="00E54ECF">
        <w:rPr>
          <w:rStyle w:val="Verwijzingopmerking"/>
        </w:rPr>
        <w:commentReference w:id="11"/>
      </w:r>
    </w:p>
    <w:p w14:paraId="6B4151C2" w14:textId="77777777" w:rsidR="00286B79" w:rsidRDefault="007C241A" w:rsidP="007C241A">
      <w:pPr>
        <w:rPr>
          <w:rFonts w:asciiTheme="majorHAnsi" w:eastAsiaTheme="majorEastAsia" w:hAnsiTheme="majorHAnsi" w:cstheme="majorBidi"/>
          <w:b/>
          <w:bCs/>
          <w:color w:val="000000" w:themeColor="text1"/>
          <w:sz w:val="26"/>
          <w:szCs w:val="26"/>
        </w:rPr>
      </w:pPr>
      <w:commentRangeStart w:id="12"/>
      <w:r>
        <w:t>Teamleader heeft ondersteuning voor enkele andere VOIP systemen. Deze VOIP systemen zijn echter ger</w:t>
      </w:r>
      <w:r w:rsidR="009D3F9C">
        <w:t>icht op kleine onderneming met twee a drie</w:t>
      </w:r>
      <w:r>
        <w:t xml:space="preserve"> medewerkers en hebben niet de mogelijkheden voor bijvoorbeeld keuzemenu's. Maar de API van Teamleader heeft wel de juiste hooks voor integratie met andere systemen.</w:t>
      </w:r>
      <w:commentRangeEnd w:id="12"/>
      <w:r w:rsidR="00F438C8">
        <w:rPr>
          <w:rStyle w:val="Verwijzingopmerking"/>
        </w:rPr>
        <w:commentReference w:id="12"/>
      </w:r>
      <w:r w:rsidR="00286B79">
        <w:rPr>
          <w:color w:val="000000" w:themeColor="text1"/>
        </w:rPr>
        <w:br w:type="page"/>
      </w:r>
    </w:p>
    <w:p w14:paraId="43EA7A22" w14:textId="77777777" w:rsidR="000E0DAE" w:rsidRPr="00061692" w:rsidRDefault="00B263DB" w:rsidP="00B263DB">
      <w:pPr>
        <w:pStyle w:val="Kop2"/>
        <w:rPr>
          <w:color w:val="000000" w:themeColor="text1"/>
          <w:u w:val="single"/>
        </w:rPr>
      </w:pPr>
      <w:bookmarkStart w:id="13" w:name="_Toc449000160"/>
      <w:commentRangeStart w:id="14"/>
      <w:r w:rsidRPr="00061692">
        <w:rPr>
          <w:color w:val="000000" w:themeColor="text1"/>
          <w:u w:val="single"/>
        </w:rPr>
        <w:lastRenderedPageBreak/>
        <w:t xml:space="preserve">3.5. </w:t>
      </w:r>
      <w:r w:rsidR="000E0DAE" w:rsidRPr="00061692">
        <w:rPr>
          <w:color w:val="000000" w:themeColor="text1"/>
          <w:u w:val="single"/>
        </w:rPr>
        <w:t>Opdracht</w:t>
      </w:r>
      <w:r w:rsidR="005E4079">
        <w:rPr>
          <w:color w:val="000000" w:themeColor="text1"/>
          <w:u w:val="single"/>
        </w:rPr>
        <w:t>afbakening</w:t>
      </w:r>
      <w:bookmarkEnd w:id="13"/>
      <w:commentRangeEnd w:id="14"/>
      <w:r w:rsidR="00CD6918">
        <w:rPr>
          <w:rStyle w:val="Verwijzingopmerking"/>
          <w:rFonts w:asciiTheme="minorHAnsi" w:eastAsiaTheme="minorHAnsi" w:hAnsiTheme="minorHAnsi" w:cstheme="minorBidi"/>
          <w:b w:val="0"/>
          <w:bCs w:val="0"/>
          <w:color w:val="auto"/>
        </w:rPr>
        <w:commentReference w:id="14"/>
      </w:r>
    </w:p>
    <w:p w14:paraId="155C5188" w14:textId="77777777" w:rsidR="00B263DB" w:rsidRDefault="00B263DB" w:rsidP="00544D4B">
      <w:r>
        <w:t xml:space="preserve">De opdracht luidt: </w:t>
      </w:r>
      <w:r w:rsidRPr="00B263DB">
        <w:rPr>
          <w:i/>
        </w:rPr>
        <w:t>‘</w:t>
      </w:r>
      <w:r w:rsidR="008A670B">
        <w:rPr>
          <w:i/>
        </w:rPr>
        <w:t>Realiseer e</w:t>
      </w:r>
      <w:r w:rsidRPr="00B263DB">
        <w:rPr>
          <w:i/>
        </w:rPr>
        <w:t xml:space="preserve">en integratie tussen het </w:t>
      </w:r>
      <w:commentRangeStart w:id="15"/>
      <w:r w:rsidRPr="00B263DB">
        <w:rPr>
          <w:i/>
        </w:rPr>
        <w:t xml:space="preserve">CRM en VoIP </w:t>
      </w:r>
      <w:commentRangeEnd w:id="15"/>
      <w:r w:rsidR="003A12C5">
        <w:rPr>
          <w:rStyle w:val="Verwijzingopmerking"/>
        </w:rPr>
        <w:commentReference w:id="15"/>
      </w:r>
      <w:r w:rsidRPr="00B263DB">
        <w:rPr>
          <w:i/>
        </w:rPr>
        <w:t>systeem</w:t>
      </w:r>
      <w:r w:rsidR="007F1140">
        <w:rPr>
          <w:i/>
        </w:rPr>
        <w:t>’</w:t>
      </w:r>
      <w:r w:rsidR="00B45D6F">
        <w:rPr>
          <w:i/>
        </w:rPr>
        <w:t>.</w:t>
      </w:r>
    </w:p>
    <w:p w14:paraId="11B08675" w14:textId="77777777" w:rsidR="00D71737" w:rsidRDefault="00D71737" w:rsidP="00D71737">
      <w:r>
        <w:t>Eerst zal het onderzoek plaats vinden. Het onderzoek heeft als doel om duidelijkheid te krijgen welke (software) ontwikkelingen voor de integratie tussen de CRM en VoIP systemen nodig zijn</w:t>
      </w:r>
      <w:r w:rsidR="005E4079">
        <w:t>. Via interviews zal de behoefte van medewerkers worden geïnventariseerd. Ook zal worden ingegaan op de mogelijkheden van integratie tussen het CRM en VoIP systeem. Hieruit zal een conclusie getrokken worden.</w:t>
      </w:r>
    </w:p>
    <w:p w14:paraId="3C22E4E3" w14:textId="77777777" w:rsidR="00975CE8" w:rsidRDefault="004536AB" w:rsidP="00975CE8">
      <w:r>
        <w:t xml:space="preserve">Vervolgens </w:t>
      </w:r>
      <w:r w:rsidR="00A715CB">
        <w:t>worden de requirements opgesteld</w:t>
      </w:r>
      <w:r w:rsidR="00975CE8">
        <w:t xml:space="preserve">. Uit deze requirements worden use cases gemaakt. </w:t>
      </w:r>
      <w:r w:rsidR="00F857E1">
        <w:t xml:space="preserve">Aan de hand van de use cases </w:t>
      </w:r>
      <w:r w:rsidR="00226A53">
        <w:t>on</w:t>
      </w:r>
      <w:r w:rsidR="00403569">
        <w:t>t</w:t>
      </w:r>
      <w:r w:rsidR="00226A53">
        <w:t>staan</w:t>
      </w:r>
      <w:r w:rsidR="00F857E1">
        <w:t xml:space="preserve"> wireframes om een indicatie te geven hoe de integratie eruit komt te zien.</w:t>
      </w:r>
      <w:r w:rsidR="00A715CB">
        <w:t xml:space="preserve"> Vervolgens worden er uiteindelijke ontwerpen gemaakt voor de integratie. </w:t>
      </w:r>
      <w:r w:rsidR="00226A53">
        <w:t>De requirement</w:t>
      </w:r>
      <w:r w:rsidR="004C45BF">
        <w:t>s, use cases en ontwerpen komen</w:t>
      </w:r>
      <w:r w:rsidR="00226A53">
        <w:t xml:space="preserve"> terecht i</w:t>
      </w:r>
      <w:r w:rsidR="00A715CB">
        <w:t>n het functioneel ontwerp (FO).</w:t>
      </w:r>
    </w:p>
    <w:p w14:paraId="21B39CA7" w14:textId="77777777" w:rsidR="00975CE8" w:rsidRDefault="00F20088" w:rsidP="00975CE8">
      <w:r>
        <w:t>E</w:t>
      </w:r>
      <w:r w:rsidR="00975CE8">
        <w:t>r</w:t>
      </w:r>
      <w:r>
        <w:t xml:space="preserve"> moet ook</w:t>
      </w:r>
      <w:r w:rsidR="00975CE8">
        <w:t xml:space="preserve"> een technisch ontwerp (TO) gemaakt wo</w:t>
      </w:r>
      <w:r w:rsidR="00734485">
        <w:t>rden.</w:t>
      </w:r>
      <w:r w:rsidR="00403569">
        <w:t xml:space="preserve"> </w:t>
      </w:r>
      <w:r>
        <w:t>I</w:t>
      </w:r>
      <w:r w:rsidR="00403569">
        <w:t>n</w:t>
      </w:r>
      <w:r w:rsidR="00975CE8">
        <w:t xml:space="preserve"> het</w:t>
      </w:r>
      <w:r w:rsidR="00403569">
        <w:t xml:space="preserve"> TO</w:t>
      </w:r>
      <w:r>
        <w:t xml:space="preserve"> is het</w:t>
      </w:r>
      <w:r w:rsidR="00975CE8">
        <w:t xml:space="preserve"> belangrijk om te kijken op welke</w:t>
      </w:r>
      <w:r w:rsidR="00403569">
        <w:t xml:space="preserve"> manier deze functionaliteit</w:t>
      </w:r>
      <w:r w:rsidR="00B81FD8">
        <w:t xml:space="preserve"> </w:t>
      </w:r>
      <w:r w:rsidR="00403569">
        <w:t>g</w:t>
      </w:r>
      <w:r w:rsidR="00975CE8">
        <w:t>eïmplementeerd</w:t>
      </w:r>
      <w:r w:rsidR="00403569">
        <w:t xml:space="preserve"> kan worden</w:t>
      </w:r>
      <w:r w:rsidR="00975CE8">
        <w:t xml:space="preserve">. Hierbij worden de technieken en modellen die bij het ontwerp aan bod komen in kaart gebracht. Het TO vormt samen met het FO de basis voor het uiteindelijke product. </w:t>
      </w:r>
    </w:p>
    <w:p w14:paraId="028D7163" w14:textId="77777777" w:rsidR="00F857E1" w:rsidRDefault="00F857E1" w:rsidP="00975CE8">
      <w:r>
        <w:t xml:space="preserve">Nadat het FO en TO tot stand zijn gekomen, kan de integratie tussen het CRM en VoIP systeem ontwikkeld </w:t>
      </w:r>
      <w:r w:rsidR="0097455D">
        <w:t>gaan worden</w:t>
      </w:r>
      <w:r>
        <w:t xml:space="preserve">. Deze documenten zullen ervoor zorgen dat de gewenste functionaliteiten </w:t>
      </w:r>
      <w:r w:rsidR="00226A53">
        <w:t xml:space="preserve">verwerkt </w:t>
      </w:r>
      <w:r w:rsidR="00E017D7">
        <w:t xml:space="preserve">worden </w:t>
      </w:r>
      <w:r w:rsidR="00226A53">
        <w:t xml:space="preserve">en te zien zijn in de integratie. </w:t>
      </w:r>
    </w:p>
    <w:p w14:paraId="074397B8" w14:textId="77777777" w:rsidR="00734485" w:rsidRDefault="00975CE8" w:rsidP="00975CE8">
      <w:r>
        <w:t xml:space="preserve">Om de kwaliteit van de </w:t>
      </w:r>
      <w:r w:rsidR="00B45D6F">
        <w:t>integratie te bewaken</w:t>
      </w:r>
      <w:r>
        <w:t>, worden er verschillende testcases</w:t>
      </w:r>
      <w:r w:rsidR="00137E92">
        <w:t xml:space="preserve"> opgesteld en</w:t>
      </w:r>
      <w:r>
        <w:t xml:space="preserve"> uitge</w:t>
      </w:r>
      <w:r w:rsidR="00137E92">
        <w:t>voerd. Hierbij is het van belang</w:t>
      </w:r>
      <w:r>
        <w:t xml:space="preserve"> om de</w:t>
      </w:r>
      <w:r w:rsidR="00137E92">
        <w:t xml:space="preserve"> integratie</w:t>
      </w:r>
      <w:r w:rsidR="00B45D6F">
        <w:t xml:space="preserve"> tot het uiterste te laten testen</w:t>
      </w:r>
      <w:r>
        <w:t>,</w:t>
      </w:r>
      <w:r w:rsidR="00B45D6F">
        <w:t xml:space="preserve"> om de aanwezige bugs zoveel mogelijk op te sporen en te verhelpen.</w:t>
      </w:r>
    </w:p>
    <w:p w14:paraId="47201C87" w14:textId="77777777" w:rsidR="000E0DAE" w:rsidRDefault="000E0DAE" w:rsidP="00544D4B"/>
    <w:p w14:paraId="35F337BB" w14:textId="77777777" w:rsidR="000E0DAE" w:rsidRDefault="000E0DAE" w:rsidP="00544D4B"/>
    <w:p w14:paraId="4EADE38A" w14:textId="77777777" w:rsidR="009A3E5D" w:rsidRDefault="009A3E5D">
      <w:r>
        <w:br w:type="page"/>
      </w:r>
    </w:p>
    <w:p w14:paraId="7FFF0078" w14:textId="77777777" w:rsidR="00840E05" w:rsidRDefault="00840E05" w:rsidP="00544D4B"/>
    <w:p w14:paraId="74C1E58A" w14:textId="77777777" w:rsidR="00840E05" w:rsidRPr="00840E05" w:rsidRDefault="00840E05" w:rsidP="00840E05">
      <w:pPr>
        <w:pStyle w:val="Kop2"/>
        <w:rPr>
          <w:color w:val="000000" w:themeColor="text1"/>
          <w:u w:val="single"/>
        </w:rPr>
      </w:pPr>
      <w:bookmarkStart w:id="16" w:name="_Toc449000161"/>
      <w:r w:rsidRPr="00840E05">
        <w:rPr>
          <w:color w:val="000000" w:themeColor="text1"/>
          <w:u w:val="single"/>
        </w:rPr>
        <w:t>3.6. Globale eisen</w:t>
      </w:r>
      <w:bookmarkEnd w:id="16"/>
    </w:p>
    <w:p w14:paraId="4D8FD957" w14:textId="77777777" w:rsidR="00840E05" w:rsidRDefault="0027793E" w:rsidP="00544D4B">
      <w:r>
        <w:t>Het eindproduct moet aan de volgende eisen voldoen.</w:t>
      </w:r>
    </w:p>
    <w:p w14:paraId="2291C256" w14:textId="77777777" w:rsidR="00840E05" w:rsidRDefault="00840E05" w:rsidP="00840E05">
      <w:pPr>
        <w:pStyle w:val="Lijstalinea"/>
        <w:numPr>
          <w:ilvl w:val="0"/>
          <w:numId w:val="19"/>
        </w:numPr>
        <w:spacing w:after="200" w:line="276" w:lineRule="auto"/>
      </w:pPr>
      <w:r>
        <w:t>De contactgegevens worden weergegeven</w:t>
      </w:r>
      <w:r w:rsidR="008E37FB">
        <w:t xml:space="preserve"> in het CRM systeem</w:t>
      </w:r>
      <w:r>
        <w:t xml:space="preserve"> bij inkomende telefoontjes</w:t>
      </w:r>
      <w:r w:rsidR="008E37FB">
        <w:t>.</w:t>
      </w:r>
    </w:p>
    <w:p w14:paraId="4CD92E04" w14:textId="77777777" w:rsidR="00840E05" w:rsidRDefault="008E37FB" w:rsidP="00840E05">
      <w:pPr>
        <w:pStyle w:val="Lijstalinea"/>
        <w:numPr>
          <w:ilvl w:val="0"/>
          <w:numId w:val="19"/>
        </w:numPr>
        <w:spacing w:after="200" w:line="276" w:lineRule="auto"/>
      </w:pPr>
      <w:r>
        <w:t>Alle contactgegevens worden opgeslagen in het CRM systeem. Denk bijvoorbeeld aan de volgende gegevens:</w:t>
      </w:r>
    </w:p>
    <w:p w14:paraId="42C721F3" w14:textId="77777777" w:rsidR="008E37FB" w:rsidRDefault="008E37FB" w:rsidP="008E37FB">
      <w:pPr>
        <w:pStyle w:val="Lijstalinea"/>
        <w:numPr>
          <w:ilvl w:val="1"/>
          <w:numId w:val="19"/>
        </w:numPr>
        <w:spacing w:after="200" w:line="276" w:lineRule="auto"/>
      </w:pPr>
      <w:r>
        <w:t>Wie sprak wie</w:t>
      </w:r>
      <w:r w:rsidR="001D27DE">
        <w:t>.</w:t>
      </w:r>
    </w:p>
    <w:p w14:paraId="6C6E4097" w14:textId="77777777" w:rsidR="008E37FB" w:rsidRDefault="008E37FB" w:rsidP="008E37FB">
      <w:pPr>
        <w:pStyle w:val="Lijstalinea"/>
        <w:numPr>
          <w:ilvl w:val="1"/>
          <w:numId w:val="19"/>
        </w:numPr>
        <w:spacing w:after="200" w:line="276" w:lineRule="auto"/>
      </w:pPr>
      <w:r>
        <w:t>Tijdstip</w:t>
      </w:r>
      <w:r w:rsidR="001D27DE">
        <w:t>.</w:t>
      </w:r>
    </w:p>
    <w:p w14:paraId="5CB0CE79" w14:textId="77777777" w:rsidR="008E37FB" w:rsidRDefault="008E37FB" w:rsidP="008E37FB">
      <w:pPr>
        <w:pStyle w:val="Lijstalinea"/>
        <w:numPr>
          <w:ilvl w:val="1"/>
          <w:numId w:val="19"/>
        </w:numPr>
        <w:spacing w:after="200" w:line="276" w:lineRule="auto"/>
      </w:pPr>
      <w:r>
        <w:t>Tijdsduur</w:t>
      </w:r>
      <w:r w:rsidR="001D27DE">
        <w:t>.</w:t>
      </w:r>
    </w:p>
    <w:p w14:paraId="05EDEE46" w14:textId="77777777" w:rsidR="008E37FB" w:rsidRDefault="008E37FB" w:rsidP="008E37FB">
      <w:pPr>
        <w:pStyle w:val="Lijstalinea"/>
        <w:numPr>
          <w:ilvl w:val="1"/>
          <w:numId w:val="19"/>
        </w:numPr>
        <w:spacing w:after="200" w:line="276" w:lineRule="auto"/>
      </w:pPr>
      <w:r>
        <w:t>Aantekeningen die toegevoegd kunnen worden bij een gesprek</w:t>
      </w:r>
      <w:r w:rsidR="001D27DE">
        <w:t>.</w:t>
      </w:r>
    </w:p>
    <w:p w14:paraId="13DA9FA4" w14:textId="77777777" w:rsidR="00840E05" w:rsidRDefault="001D27DE" w:rsidP="00544D4B">
      <w:pPr>
        <w:pStyle w:val="Lijstalinea"/>
        <w:numPr>
          <w:ilvl w:val="0"/>
          <w:numId w:val="19"/>
        </w:numPr>
        <w:spacing w:after="200" w:line="276" w:lineRule="auto"/>
      </w:pPr>
      <w:r>
        <w:t>Rapportages kunnen opgevraagd worden</w:t>
      </w:r>
      <w:r w:rsidR="00CE602C">
        <w:t xml:space="preserve"> </w:t>
      </w:r>
      <w:r w:rsidR="00A27F69">
        <w:t>welke de</w:t>
      </w:r>
      <w:r w:rsidR="0027793E">
        <w:t xml:space="preserve"> bovenstaande informatie</w:t>
      </w:r>
      <w:r w:rsidR="00A27F69">
        <w:t xml:space="preserve"> weergeven</w:t>
      </w:r>
      <w:r>
        <w:t>.</w:t>
      </w:r>
    </w:p>
    <w:p w14:paraId="452B107F" w14:textId="77777777" w:rsidR="00840E05" w:rsidRDefault="00840E05" w:rsidP="00544D4B"/>
    <w:p w14:paraId="2024C1A3" w14:textId="77777777" w:rsidR="009A3E5D" w:rsidRPr="00840E05" w:rsidRDefault="00840E05" w:rsidP="00840E05">
      <w:pPr>
        <w:pStyle w:val="Kop2"/>
        <w:rPr>
          <w:color w:val="000000" w:themeColor="text1"/>
          <w:u w:val="single"/>
        </w:rPr>
      </w:pPr>
      <w:bookmarkStart w:id="17" w:name="_Toc449000162"/>
      <w:commentRangeStart w:id="18"/>
      <w:commentRangeStart w:id="19"/>
      <w:r w:rsidRPr="00840E05">
        <w:rPr>
          <w:color w:val="000000" w:themeColor="text1"/>
          <w:u w:val="single"/>
        </w:rPr>
        <w:t>3.7</w:t>
      </w:r>
      <w:r w:rsidR="009A3E5D" w:rsidRPr="00840E05">
        <w:rPr>
          <w:color w:val="000000" w:themeColor="text1"/>
          <w:u w:val="single"/>
        </w:rPr>
        <w:t>.</w:t>
      </w:r>
      <w:r w:rsidRPr="00840E05">
        <w:rPr>
          <w:color w:val="000000" w:themeColor="text1"/>
          <w:u w:val="single"/>
        </w:rPr>
        <w:t xml:space="preserve"> Technische r</w:t>
      </w:r>
      <w:r w:rsidR="009A3E5D" w:rsidRPr="00840E05">
        <w:rPr>
          <w:color w:val="000000" w:themeColor="text1"/>
          <w:u w:val="single"/>
        </w:rPr>
        <w:t>andvoorwaarden</w:t>
      </w:r>
      <w:bookmarkEnd w:id="17"/>
      <w:commentRangeEnd w:id="18"/>
      <w:r w:rsidR="00E05C77">
        <w:rPr>
          <w:rStyle w:val="Verwijzingopmerking"/>
          <w:rFonts w:asciiTheme="minorHAnsi" w:eastAsiaTheme="minorHAnsi" w:hAnsiTheme="minorHAnsi" w:cstheme="minorBidi"/>
          <w:b w:val="0"/>
          <w:bCs w:val="0"/>
          <w:color w:val="auto"/>
        </w:rPr>
        <w:commentReference w:id="18"/>
      </w:r>
      <w:commentRangeEnd w:id="19"/>
      <w:r w:rsidR="007B2C5B">
        <w:rPr>
          <w:rStyle w:val="Verwijzingopmerking"/>
          <w:rFonts w:asciiTheme="minorHAnsi" w:eastAsiaTheme="minorHAnsi" w:hAnsiTheme="minorHAnsi" w:cstheme="minorBidi"/>
          <w:b w:val="0"/>
          <w:bCs w:val="0"/>
          <w:color w:val="auto"/>
        </w:rPr>
        <w:commentReference w:id="19"/>
      </w:r>
    </w:p>
    <w:p w14:paraId="3D255A77" w14:textId="77777777" w:rsidR="00840E05" w:rsidRDefault="00840E05" w:rsidP="00544D4B">
      <w:r>
        <w:t>De belangrijkste technische randvoorwaarden worden</w:t>
      </w:r>
      <w:r w:rsidR="00CE602C">
        <w:t xml:space="preserve"> </w:t>
      </w:r>
      <w:r w:rsidR="00A27F69">
        <w:t>zijn:</w:t>
      </w:r>
      <w:r>
        <w:t xml:space="preserve"> </w:t>
      </w:r>
    </w:p>
    <w:p w14:paraId="5D0C4F4F" w14:textId="77777777" w:rsidR="00E218A5" w:rsidRDefault="00840E05" w:rsidP="00840E05">
      <w:pPr>
        <w:pStyle w:val="Lijstalinea"/>
        <w:numPr>
          <w:ilvl w:val="0"/>
          <w:numId w:val="20"/>
        </w:numPr>
        <w:spacing w:after="200" w:line="276" w:lineRule="auto"/>
      </w:pPr>
      <w:r>
        <w:t xml:space="preserve">Github wordt gebruikt om </w:t>
      </w:r>
      <w:r w:rsidR="00137C9C">
        <w:t xml:space="preserve">de </w:t>
      </w:r>
      <w:r>
        <w:t>code te beheren.</w:t>
      </w:r>
    </w:p>
    <w:p w14:paraId="3C4B7FDD" w14:textId="77777777" w:rsidR="00840E05" w:rsidRDefault="00840E05" w:rsidP="00137C9C">
      <w:pPr>
        <w:pStyle w:val="Lijstalinea"/>
        <w:numPr>
          <w:ilvl w:val="0"/>
          <w:numId w:val="20"/>
        </w:numPr>
        <w:spacing w:after="200" w:line="276" w:lineRule="auto"/>
      </w:pPr>
      <w:r>
        <w:t>Er wordt voornamelijk geprogrammeerd in PHP, Javascript, HTML, CSS en MongoDB, maar uit het onderzoek wordt duidelijk welke talen en framework</w:t>
      </w:r>
      <w:r w:rsidR="00B71B8D">
        <w:t>s</w:t>
      </w:r>
      <w:r w:rsidR="00137C9C">
        <w:t xml:space="preserve"> er uiteindelijk</w:t>
      </w:r>
      <w:r>
        <w:t xml:space="preserve"> toegepast</w:t>
      </w:r>
      <w:r w:rsidR="00CE602C">
        <w:t xml:space="preserve"> </w:t>
      </w:r>
      <w:r w:rsidR="00B71B8D">
        <w:t xml:space="preserve">gaan </w:t>
      </w:r>
      <w:r>
        <w:t xml:space="preserve">worden. </w:t>
      </w:r>
    </w:p>
    <w:p w14:paraId="377505EC" w14:textId="77777777" w:rsidR="00137C9C" w:rsidRDefault="00137C9C" w:rsidP="00137C9C">
      <w:pPr>
        <w:pStyle w:val="Lijstalinea"/>
        <w:numPr>
          <w:ilvl w:val="0"/>
          <w:numId w:val="20"/>
        </w:numPr>
        <w:spacing w:after="200" w:line="276" w:lineRule="auto"/>
      </w:pPr>
      <w:r>
        <w:t xml:space="preserve">Trello wordt </w:t>
      </w:r>
      <w:r w:rsidR="003C4F1F">
        <w:t xml:space="preserve">ingezet </w:t>
      </w:r>
      <w:r>
        <w:t>voor Scrum. Hierin wordt</w:t>
      </w:r>
      <w:r w:rsidR="007A0094">
        <w:t xml:space="preserve"> de</w:t>
      </w:r>
      <w:r w:rsidR="007B3424">
        <w:t xml:space="preserve"> Product Back</w:t>
      </w:r>
      <w:r w:rsidR="00BF2FF1">
        <w:t xml:space="preserve">log en </w:t>
      </w:r>
      <w:r w:rsidR="007A0094">
        <w:t xml:space="preserve">de </w:t>
      </w:r>
      <w:r>
        <w:t xml:space="preserve">Sprint planning </w:t>
      </w:r>
      <w:r w:rsidR="007A0094">
        <w:t xml:space="preserve">toegepast. </w:t>
      </w:r>
    </w:p>
    <w:p w14:paraId="1F70F0E6" w14:textId="77777777" w:rsidR="000E0DAE" w:rsidRDefault="00B721C7" w:rsidP="00544D4B">
      <w:r>
        <w:br w:type="page"/>
      </w:r>
    </w:p>
    <w:p w14:paraId="4AD669F1" w14:textId="77777777" w:rsidR="00C9096F" w:rsidRDefault="009342B7" w:rsidP="00544D4B">
      <w:bookmarkStart w:id="20" w:name="_Toc449000163"/>
      <w:r w:rsidRPr="00061692">
        <w:rPr>
          <w:rStyle w:val="Kop1Char"/>
          <w:color w:val="000000" w:themeColor="text1"/>
          <w:u w:val="single"/>
        </w:rPr>
        <w:lastRenderedPageBreak/>
        <w:t>4</w:t>
      </w:r>
      <w:r w:rsidR="00C9096F" w:rsidRPr="00061692">
        <w:rPr>
          <w:rStyle w:val="Kop1Char"/>
          <w:color w:val="000000" w:themeColor="text1"/>
          <w:u w:val="single"/>
        </w:rPr>
        <w:t>. Competenties</w:t>
      </w:r>
      <w:bookmarkEnd w:id="20"/>
      <w:r w:rsidR="00C9096F">
        <w:br/>
        <w:t xml:space="preserve">Binnen de afstudeerstage zullen drie competenties gekozen worden. De competenties onderzoeken, ontwerpen en realiseren worden tijdens </w:t>
      </w:r>
      <w:r w:rsidR="00B721C7">
        <w:t>deze afs</w:t>
      </w:r>
      <w:r w:rsidR="00E017D7">
        <w:t xml:space="preserve">tudeerperiode gebruikt en </w:t>
      </w:r>
      <w:r w:rsidR="00960506">
        <w:t xml:space="preserve">de </w:t>
      </w:r>
      <w:r w:rsidR="00BF6359">
        <w:t>afstudeerder</w:t>
      </w:r>
      <w:r w:rsidR="00960506">
        <w:t xml:space="preserve"> </w:t>
      </w:r>
      <w:r w:rsidR="008A670B">
        <w:t xml:space="preserve">zal </w:t>
      </w:r>
      <w:r w:rsidR="00960506">
        <w:t>hier</w:t>
      </w:r>
      <w:r w:rsidR="00BF6359">
        <w:t>op</w:t>
      </w:r>
      <w:r w:rsidR="00960506">
        <w:t xml:space="preserve"> worden</w:t>
      </w:r>
      <w:r w:rsidR="00BF6359">
        <w:t xml:space="preserve"> beoordeeld. </w:t>
      </w:r>
    </w:p>
    <w:p w14:paraId="1EAB19D8" w14:textId="77777777" w:rsidR="001D4E9A" w:rsidRPr="00865950" w:rsidRDefault="00C9096F" w:rsidP="00544D4B">
      <w:pPr>
        <w:pStyle w:val="Lijstalinea"/>
        <w:numPr>
          <w:ilvl w:val="0"/>
          <w:numId w:val="4"/>
        </w:numPr>
        <w:rPr>
          <w:b/>
          <w:u w:val="single"/>
        </w:rPr>
      </w:pPr>
      <w:r w:rsidRPr="00865950">
        <w:rPr>
          <w:b/>
          <w:u w:val="single"/>
        </w:rPr>
        <w:t>Onderzoeken:</w:t>
      </w:r>
    </w:p>
    <w:p w14:paraId="250B3E66" w14:textId="77777777" w:rsidR="00C9096F" w:rsidRDefault="00C9096F" w:rsidP="001D4E9A">
      <w:pPr>
        <w:pStyle w:val="Lijstalinea"/>
        <w:numPr>
          <w:ilvl w:val="1"/>
          <w:numId w:val="4"/>
        </w:numPr>
      </w:pPr>
      <w:r>
        <w:t>De domeincompetentie</w:t>
      </w:r>
      <w:r w:rsidR="001D4E9A">
        <w:t xml:space="preserve"> onderzoeken is essentieel binnen het afstuderen</w:t>
      </w:r>
      <w:r>
        <w:t>.</w:t>
      </w:r>
      <w:r w:rsidR="001D4E9A">
        <w:t xml:space="preserve"> Editoo heeft gevraagd om</w:t>
      </w:r>
      <w:r w:rsidR="00E017D7">
        <w:t xml:space="preserve"> uit te zoeken welke ontwikkelingen</w:t>
      </w:r>
      <w:r w:rsidR="001D4E9A">
        <w:t xml:space="preserve"> (tools, software) nodig zijn voor de integratie van het CRM en VoIP systeem.</w:t>
      </w:r>
      <w:r w:rsidR="0097455D">
        <w:t xml:space="preserve"> </w:t>
      </w:r>
      <w:r w:rsidR="00E017D7">
        <w:t xml:space="preserve">Er zullen </w:t>
      </w:r>
      <w:r w:rsidR="002F4809">
        <w:t>interviews plaats vinden</w:t>
      </w:r>
      <w:r w:rsidR="008A25AE">
        <w:t xml:space="preserve"> om de behoeftes van de medewerkers te</w:t>
      </w:r>
      <w:r w:rsidR="00CE602C">
        <w:t xml:space="preserve"> </w:t>
      </w:r>
      <w:r w:rsidR="00A27F69">
        <w:t>inventariseren</w:t>
      </w:r>
      <w:r w:rsidR="008A25AE">
        <w:t>. .</w:t>
      </w:r>
      <w:r w:rsidR="00062DF6">
        <w:t xml:space="preserve"> Aan de hand van de conclusie wordt</w:t>
      </w:r>
      <w:r w:rsidR="00CE602C">
        <w:t xml:space="preserve"> </w:t>
      </w:r>
      <w:r w:rsidR="00062DF6">
        <w:t>pas duidelijk welke ontwikkelingen en behoeftes worden toegepast bij de ontwik</w:t>
      </w:r>
      <w:r w:rsidR="00E017D7">
        <w:t xml:space="preserve">keling van de integratie. </w:t>
      </w:r>
      <w:r w:rsidR="008A25AE">
        <w:t xml:space="preserve">Voor </w:t>
      </w:r>
      <w:r>
        <w:t xml:space="preserve">dit onderzoek wordt een onderzoeksplan en onderzoeksrapport </w:t>
      </w:r>
      <w:r w:rsidR="008A25AE">
        <w:t>opgesteld</w:t>
      </w:r>
      <w:r w:rsidR="001D4E9A">
        <w:t>.</w:t>
      </w:r>
    </w:p>
    <w:p w14:paraId="3B659B1C" w14:textId="77777777" w:rsidR="001D4E9A" w:rsidRPr="00865950" w:rsidRDefault="001D4E9A" w:rsidP="00C9096F">
      <w:pPr>
        <w:pStyle w:val="Lijstalinea"/>
        <w:numPr>
          <w:ilvl w:val="0"/>
          <w:numId w:val="6"/>
        </w:numPr>
        <w:rPr>
          <w:b/>
          <w:u w:val="single"/>
        </w:rPr>
      </w:pPr>
      <w:r w:rsidRPr="00865950">
        <w:rPr>
          <w:b/>
          <w:u w:val="single"/>
        </w:rPr>
        <w:t>O</w:t>
      </w:r>
      <w:r w:rsidR="00C9096F" w:rsidRPr="00865950">
        <w:rPr>
          <w:b/>
          <w:u w:val="single"/>
        </w:rPr>
        <w:t>ntwerpen</w:t>
      </w:r>
      <w:r w:rsidRPr="00865950">
        <w:rPr>
          <w:b/>
          <w:u w:val="single"/>
        </w:rPr>
        <w:t>:</w:t>
      </w:r>
    </w:p>
    <w:p w14:paraId="43FC42A9" w14:textId="77777777" w:rsidR="00DC0758" w:rsidRDefault="00DC0758" w:rsidP="001D4E9A">
      <w:pPr>
        <w:pStyle w:val="Lijstalinea"/>
        <w:numPr>
          <w:ilvl w:val="1"/>
          <w:numId w:val="6"/>
        </w:numPr>
      </w:pPr>
      <w:commentRangeStart w:id="21"/>
      <w:r>
        <w:t xml:space="preserve">Tijdens deze fase wordt er </w:t>
      </w:r>
      <w:r w:rsidR="00E017D7">
        <w:t xml:space="preserve">zowel </w:t>
      </w:r>
      <w:r>
        <w:t xml:space="preserve">een </w:t>
      </w:r>
      <w:r w:rsidR="00A715CB">
        <w:t>FO</w:t>
      </w:r>
      <w:r w:rsidR="005E06EE">
        <w:t xml:space="preserve"> als een </w:t>
      </w:r>
      <w:r w:rsidR="00A715CB">
        <w:t>TO</w:t>
      </w:r>
      <w:r w:rsidR="004C45BF">
        <w:t xml:space="preserve"> gemaakt. Deze documenten geven</w:t>
      </w:r>
      <w:r w:rsidR="00CE602C">
        <w:t xml:space="preserve"> </w:t>
      </w:r>
      <w:r w:rsidR="00A27F69">
        <w:t>een leidraad aan</w:t>
      </w:r>
      <w:r w:rsidR="005E06EE">
        <w:t xml:space="preserve"> de integratie</w:t>
      </w:r>
      <w:r w:rsidR="00E017D7">
        <w:t>,</w:t>
      </w:r>
      <w:r w:rsidR="005E06EE">
        <w:t xml:space="preserve"> hoe he</w:t>
      </w:r>
      <w:r w:rsidR="001D4E9A">
        <w:t xml:space="preserve">t </w:t>
      </w:r>
      <w:r w:rsidR="004C45BF">
        <w:t>er</w:t>
      </w:r>
      <w:r w:rsidR="001D4E9A">
        <w:t xml:space="preserve"> uit komt te zien en dient te werken.</w:t>
      </w:r>
      <w:r w:rsidR="005E06EE">
        <w:t xml:space="preserve"> </w:t>
      </w:r>
      <w:commentRangeEnd w:id="21"/>
      <w:r w:rsidR="00A109FF">
        <w:rPr>
          <w:rStyle w:val="Verwijzingopmerking"/>
        </w:rPr>
        <w:commentReference w:id="21"/>
      </w:r>
    </w:p>
    <w:p w14:paraId="3F961DCB" w14:textId="77777777" w:rsidR="001D4E9A" w:rsidRPr="00865950" w:rsidRDefault="00C9096F" w:rsidP="00C9096F">
      <w:pPr>
        <w:pStyle w:val="Lijstalinea"/>
        <w:numPr>
          <w:ilvl w:val="0"/>
          <w:numId w:val="7"/>
        </w:numPr>
        <w:rPr>
          <w:b/>
          <w:u w:val="single"/>
        </w:rPr>
      </w:pPr>
      <w:r w:rsidRPr="00865950">
        <w:rPr>
          <w:b/>
          <w:u w:val="single"/>
        </w:rPr>
        <w:t>Realiseren</w:t>
      </w:r>
      <w:r w:rsidR="001D4E9A" w:rsidRPr="00865950">
        <w:rPr>
          <w:b/>
          <w:u w:val="single"/>
        </w:rPr>
        <w:t>:</w:t>
      </w:r>
    </w:p>
    <w:p w14:paraId="7D01CAC3" w14:textId="77777777" w:rsidR="005A1043" w:rsidRDefault="001D4E9A" w:rsidP="005A1043">
      <w:pPr>
        <w:pStyle w:val="Lijstalinea"/>
        <w:numPr>
          <w:ilvl w:val="1"/>
          <w:numId w:val="7"/>
        </w:numPr>
      </w:pPr>
      <w:r>
        <w:t>In deze fase wordt aan de hand va</w:t>
      </w:r>
      <w:r w:rsidR="008965D5">
        <w:t>n het onderzoek en ontwerp</w:t>
      </w:r>
      <w:r>
        <w:t xml:space="preserve"> de integratie ontwikk</w:t>
      </w:r>
      <w:r w:rsidR="008965D5">
        <w:t>eld. Voor de front-end zal er voornamelijk Javascript, HTML en CSS gebruikt worden.</w:t>
      </w:r>
      <w:r w:rsidR="0097455D">
        <w:t xml:space="preserve"> NodeJS en PHP zullen terug te zien zijn bij de back-end. Voor het verwerken en opslaan van gegeven</w:t>
      </w:r>
      <w:r w:rsidR="00E160E6">
        <w:t>s</w:t>
      </w:r>
      <w:r w:rsidR="0097455D">
        <w:t xml:space="preserve"> word</w:t>
      </w:r>
      <w:r w:rsidR="005A1043">
        <w:t>t</w:t>
      </w:r>
      <w:r w:rsidR="0097455D">
        <w:t xml:space="preserve"> MongoD</w:t>
      </w:r>
      <w:r w:rsidR="005A1043">
        <w:t>B ingezet als database</w:t>
      </w:r>
      <w:r w:rsidR="006501E1">
        <w:t xml:space="preserve"> en eventueel Redis als</w:t>
      </w:r>
      <w:r w:rsidR="005A1043">
        <w:t xml:space="preserve"> cache</w:t>
      </w:r>
      <w:r w:rsidR="006501E1">
        <w:t xml:space="preserve">. </w:t>
      </w:r>
      <w:r w:rsidR="005A1043">
        <w:t>Dit zijn allemaal tools welke veelvuldig worden ingezet bij Editoo.</w:t>
      </w:r>
    </w:p>
    <w:p w14:paraId="48CC88C2" w14:textId="77777777" w:rsidR="007C1F2A" w:rsidRDefault="007C1F2A">
      <w:r>
        <w:br/>
      </w:r>
    </w:p>
    <w:p w14:paraId="69A7664C" w14:textId="77777777" w:rsidR="005A169E" w:rsidRDefault="005A169E">
      <w:r>
        <w:br w:type="page"/>
      </w:r>
    </w:p>
    <w:p w14:paraId="560C5A0F" w14:textId="77777777" w:rsidR="005A169E" w:rsidRPr="008B1D3A" w:rsidRDefault="005A169E" w:rsidP="008B1D3A">
      <w:pPr>
        <w:pStyle w:val="Kop1"/>
        <w:rPr>
          <w:color w:val="000000" w:themeColor="text1"/>
          <w:u w:val="single"/>
        </w:rPr>
      </w:pPr>
      <w:bookmarkStart w:id="22" w:name="_Toc449000164"/>
      <w:r w:rsidRPr="008B1D3A">
        <w:rPr>
          <w:color w:val="000000" w:themeColor="text1"/>
          <w:u w:val="single"/>
        </w:rPr>
        <w:lastRenderedPageBreak/>
        <w:t>5. Methode &amp; Technieken</w:t>
      </w:r>
      <w:bookmarkEnd w:id="22"/>
    </w:p>
    <w:p w14:paraId="32E7D33B" w14:textId="77777777" w:rsidR="00F37871" w:rsidRDefault="00F37871"/>
    <w:p w14:paraId="029F59DA" w14:textId="77777777" w:rsidR="00FB42B8" w:rsidRDefault="005A169E">
      <w:bookmarkStart w:id="23" w:name="_Toc449000165"/>
      <w:commentRangeStart w:id="24"/>
      <w:r w:rsidRPr="008B1D3A">
        <w:rPr>
          <w:rStyle w:val="Kop2Char"/>
          <w:color w:val="000000" w:themeColor="text1"/>
          <w:u w:val="single"/>
        </w:rPr>
        <w:t>5.1. Keuzes ontwikkelmethode</w:t>
      </w:r>
      <w:bookmarkEnd w:id="23"/>
      <w:commentRangeEnd w:id="24"/>
      <w:r w:rsidR="00A20CAC">
        <w:rPr>
          <w:rStyle w:val="Verwijzingopmerking"/>
        </w:rPr>
        <w:commentReference w:id="24"/>
      </w:r>
      <w:r w:rsidR="00F37871">
        <w:br/>
      </w:r>
      <w:r w:rsidR="00FB42B8">
        <w:t>In de loop der jaren zijn er veel projectmanagementmethoden ontwikkel</w:t>
      </w:r>
      <w:r w:rsidR="000B6A3C">
        <w:t>d</w:t>
      </w:r>
      <w:r w:rsidR="00FB42B8">
        <w:t xml:space="preserve"> voor het maken van software.</w:t>
      </w:r>
      <w:r w:rsidR="007D7DB5">
        <w:t xml:space="preserve"> In deze</w:t>
      </w:r>
      <w:r w:rsidR="00D01988">
        <w:t xml:space="preserve"> paragraaf wordt</w:t>
      </w:r>
      <w:r w:rsidR="00CE602C">
        <w:t xml:space="preserve"> </w:t>
      </w:r>
      <w:r w:rsidR="00D01988">
        <w:t>gekeken naar twee verschillende soorten managementmethoden: lineaire en iteratieve methoden.</w:t>
      </w:r>
      <w:r w:rsidR="00FB42B8">
        <w:t xml:space="preserve"> In onderstaand figuur is duidelijk het verschil te zien tussen </w:t>
      </w:r>
      <w:r w:rsidR="00D01988">
        <w:t>de twee methoden.</w:t>
      </w:r>
    </w:p>
    <w:p w14:paraId="3646A463" w14:textId="04CF70F6" w:rsidR="00C33CD2" w:rsidRDefault="00C05BEC">
      <w:r>
        <w:rPr>
          <w:noProof/>
          <w:lang w:eastAsia="nl-NL"/>
        </w:rPr>
        <w:drawing>
          <wp:anchor distT="0" distB="0" distL="114300" distR="114300" simplePos="0" relativeHeight="251664384" behindDoc="1" locked="0" layoutInCell="1" allowOverlap="1" wp14:anchorId="7B111F10" wp14:editId="41F23B08">
            <wp:simplePos x="0" y="0"/>
            <wp:positionH relativeFrom="column">
              <wp:posOffset>-45720</wp:posOffset>
            </wp:positionH>
            <wp:positionV relativeFrom="paragraph">
              <wp:posOffset>112395</wp:posOffset>
            </wp:positionV>
            <wp:extent cx="2573020" cy="1273810"/>
            <wp:effectExtent l="0" t="0" r="0" b="2540"/>
            <wp:wrapNone/>
            <wp:docPr id="9" name="Afbeelding 4" descr="lineaire pr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ire pro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3020" cy="12738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2336" behindDoc="1" locked="0" layoutInCell="1" allowOverlap="1" wp14:anchorId="5AE19190" wp14:editId="4537CBD7">
            <wp:simplePos x="0" y="0"/>
            <wp:positionH relativeFrom="column">
              <wp:posOffset>2380615</wp:posOffset>
            </wp:positionH>
            <wp:positionV relativeFrom="paragraph">
              <wp:posOffset>62865</wp:posOffset>
            </wp:positionV>
            <wp:extent cx="2740660" cy="1305560"/>
            <wp:effectExtent l="0" t="0" r="2540" b="8890"/>
            <wp:wrapNone/>
            <wp:docPr id="8" name="Afbeelding 3" descr="iteratief pro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ef pro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0660" cy="1305560"/>
                    </a:xfrm>
                    <a:prstGeom prst="rect">
                      <a:avLst/>
                    </a:prstGeom>
                    <a:noFill/>
                  </pic:spPr>
                </pic:pic>
              </a:graphicData>
            </a:graphic>
            <wp14:sizeRelH relativeFrom="page">
              <wp14:pctWidth>0</wp14:pctWidth>
            </wp14:sizeRelH>
            <wp14:sizeRelV relativeFrom="page">
              <wp14:pctHeight>0</wp14:pctHeight>
            </wp14:sizeRelV>
          </wp:anchor>
        </w:drawing>
      </w:r>
      <w:r w:rsidR="00E2446B">
        <w:tab/>
      </w:r>
      <w:r w:rsidR="00CE602C">
        <w:rPr>
          <w:b/>
        </w:rPr>
        <w:t xml:space="preserve">  </w:t>
      </w:r>
      <w:r w:rsidR="00E2446B" w:rsidRPr="00E2446B">
        <w:rPr>
          <w:b/>
          <w:u w:val="single"/>
        </w:rPr>
        <w:t>Lineaire methoden</w:t>
      </w:r>
      <w:r w:rsidR="00E2446B" w:rsidRPr="00E2446B">
        <w:rPr>
          <w:b/>
        </w:rPr>
        <w:tab/>
      </w:r>
      <w:r w:rsidR="00E2446B">
        <w:tab/>
      </w:r>
      <w:r w:rsidR="00E2446B">
        <w:tab/>
      </w:r>
      <w:r w:rsidR="00E2446B">
        <w:tab/>
      </w:r>
      <w:r w:rsidR="00E2446B" w:rsidRPr="00E2446B">
        <w:rPr>
          <w:b/>
          <w:u w:val="single"/>
        </w:rPr>
        <w:t>Iteratieve methoden</w:t>
      </w:r>
    </w:p>
    <w:p w14:paraId="4F1D398A" w14:textId="77777777" w:rsidR="00D42014" w:rsidRDefault="00D42014"/>
    <w:p w14:paraId="2F35503B" w14:textId="77777777" w:rsidR="00C33CD2" w:rsidRDefault="00C33CD2"/>
    <w:p w14:paraId="2B53ACE5" w14:textId="77777777" w:rsidR="00D42014" w:rsidRDefault="00D42014"/>
    <w:p w14:paraId="441C8F47" w14:textId="77777777" w:rsidR="00D42014" w:rsidRDefault="00D42014"/>
    <w:p w14:paraId="16B17894" w14:textId="77777777" w:rsidR="00D42014" w:rsidRPr="00700ACF" w:rsidRDefault="00700ACF">
      <w:pPr>
        <w:rPr>
          <w:sz w:val="18"/>
          <w:szCs w:val="18"/>
          <w:u w:val="single"/>
        </w:rPr>
      </w:pPr>
      <w:r w:rsidRPr="00700ACF">
        <w:rPr>
          <w:sz w:val="18"/>
          <w:szCs w:val="18"/>
          <w:u w:val="single"/>
        </w:rPr>
        <w:t>Afbeelding 2</w:t>
      </w:r>
      <w:r w:rsidR="00E2446B" w:rsidRPr="00700ACF">
        <w:rPr>
          <w:sz w:val="18"/>
          <w:szCs w:val="18"/>
          <w:u w:val="single"/>
        </w:rPr>
        <w:t>: lineaire en iteratieve methoden</w:t>
      </w:r>
    </w:p>
    <w:p w14:paraId="316B7AD1" w14:textId="77777777" w:rsidR="00624646" w:rsidRPr="00F37871" w:rsidRDefault="00624646" w:rsidP="00F37871">
      <w:pPr>
        <w:pStyle w:val="Kop3"/>
        <w:rPr>
          <w:b/>
          <w:color w:val="000000" w:themeColor="text1"/>
          <w:u w:val="single"/>
        </w:rPr>
      </w:pPr>
      <w:bookmarkStart w:id="25" w:name="_Toc449000166"/>
      <w:r w:rsidRPr="00F37871">
        <w:rPr>
          <w:b/>
          <w:color w:val="000000" w:themeColor="text1"/>
          <w:u w:val="single"/>
        </w:rPr>
        <w:t>5.1.1. Lineaire methoden</w:t>
      </w:r>
      <w:bookmarkEnd w:id="25"/>
    </w:p>
    <w:p w14:paraId="03536E7C" w14:textId="77777777" w:rsidR="00624646" w:rsidRDefault="00624646">
      <w:r>
        <w:t>Bij lineaire methoden wordt er vanaf het begin van het ontwikkelen aan de gehele applicatie gewerkt. Dit zorgt er voor dat er aan het eind van het project software is waar aan h</w:t>
      </w:r>
      <w:r w:rsidR="00AD4271">
        <w:t>et begin om is gevraagd. Hoewel</w:t>
      </w:r>
      <w:r w:rsidR="000B6A3C">
        <w:t xml:space="preserve"> het </w:t>
      </w:r>
      <w:r>
        <w:t>klinkt alsof er geen problemen</w:t>
      </w:r>
      <w:r w:rsidR="00CE602C">
        <w:t xml:space="preserve"> </w:t>
      </w:r>
      <w:r w:rsidR="000B6A3C">
        <w:t xml:space="preserve">ontstaan, </w:t>
      </w:r>
      <w:r>
        <w:t xml:space="preserve">komt het vaak voor dat er in de loop van het project aanpassingen </w:t>
      </w:r>
      <w:r w:rsidR="000B6A3C">
        <w:t>noodzakelijk</w:t>
      </w:r>
      <w:r>
        <w:t xml:space="preserve"> zijn.</w:t>
      </w:r>
      <w:r w:rsidR="004C45BF">
        <w:t>Doordat er aan de hele applicatie gewerkt wordt, zal het lastig zijn om dit binnen de gestelde tijd te realiseren.</w:t>
      </w:r>
      <w:r>
        <w:t xml:space="preserve"> </w:t>
      </w:r>
      <w:sdt>
        <w:sdtPr>
          <w:id w:val="-956332824"/>
          <w:citation/>
        </w:sdtPr>
        <w:sdtEndPr/>
        <w:sdtContent>
          <w:r w:rsidR="006B423C">
            <w:fldChar w:fldCharType="begin"/>
          </w:r>
          <w:r w:rsidR="006B423C">
            <w:instrText xml:space="preserve"> CITATION Tanzd \l 1043 </w:instrText>
          </w:r>
          <w:r w:rsidR="006B423C">
            <w:fldChar w:fldCharType="separate"/>
          </w:r>
          <w:r w:rsidR="00B660AA">
            <w:rPr>
              <w:noProof/>
            </w:rPr>
            <w:t>(LLC, z.d.)</w:t>
          </w:r>
          <w:r w:rsidR="006B423C">
            <w:fldChar w:fldCharType="end"/>
          </w:r>
        </w:sdtContent>
      </w:sdt>
      <w:r>
        <w:br/>
        <w:t>Bekende lineaire methoden zijn:</w:t>
      </w:r>
    </w:p>
    <w:p w14:paraId="32C23442" w14:textId="77777777" w:rsidR="00624646" w:rsidRDefault="00624646" w:rsidP="00CC7879">
      <w:pPr>
        <w:pStyle w:val="Lijstalinea"/>
        <w:numPr>
          <w:ilvl w:val="0"/>
          <w:numId w:val="15"/>
        </w:numPr>
      </w:pPr>
      <w:r>
        <w:t>Watervalmethode</w:t>
      </w:r>
    </w:p>
    <w:p w14:paraId="5F5B9E12" w14:textId="77777777" w:rsidR="00624646" w:rsidRDefault="00624646" w:rsidP="00CC7879">
      <w:pPr>
        <w:pStyle w:val="Lijstalinea"/>
        <w:numPr>
          <w:ilvl w:val="0"/>
          <w:numId w:val="15"/>
        </w:numPr>
      </w:pPr>
      <w:r>
        <w:t>Sashimi</w:t>
      </w:r>
    </w:p>
    <w:p w14:paraId="58CBFE11" w14:textId="77777777" w:rsidR="00624646" w:rsidRDefault="00624646" w:rsidP="00CC7879">
      <w:pPr>
        <w:pStyle w:val="Lijstalinea"/>
        <w:numPr>
          <w:ilvl w:val="0"/>
          <w:numId w:val="15"/>
        </w:numPr>
      </w:pPr>
      <w:r>
        <w:t>System Development Methodology (SDM)</w:t>
      </w:r>
    </w:p>
    <w:p w14:paraId="24DEB0BD" w14:textId="77777777" w:rsidR="00624646" w:rsidRPr="00F37871" w:rsidRDefault="00624646" w:rsidP="00F37871">
      <w:pPr>
        <w:pStyle w:val="Kop3"/>
        <w:rPr>
          <w:b/>
          <w:color w:val="000000" w:themeColor="text1"/>
          <w:u w:val="single"/>
        </w:rPr>
      </w:pPr>
      <w:bookmarkStart w:id="26" w:name="_Toc449000167"/>
      <w:r w:rsidRPr="00F37871">
        <w:rPr>
          <w:b/>
          <w:color w:val="000000" w:themeColor="text1"/>
          <w:u w:val="single"/>
        </w:rPr>
        <w:t>5.1.2. Iteratieve methoden</w:t>
      </w:r>
      <w:bookmarkEnd w:id="26"/>
    </w:p>
    <w:p w14:paraId="0E2EFEFB" w14:textId="77777777" w:rsidR="00624646" w:rsidRDefault="00624646">
      <w:r>
        <w:t>In het geval van de iteratieven methoden wordt de beschikbare tijd opgedeeld in iteraties. In een iteratie wordt er een gedeelte van de uiteindelijke software volledig ontwikkeld. Dit heeft als gevol</w:t>
      </w:r>
      <w:r w:rsidR="000B6A3C">
        <w:t>g</w:t>
      </w:r>
      <w:r>
        <w:t xml:space="preserve"> dat er aan het einde van het project altijd werkende software opgeleverd wordt. Het kan hier wel zo zijn d</w:t>
      </w:r>
      <w:r w:rsidR="000B6A3C">
        <w:t>at</w:t>
      </w:r>
      <w:r>
        <w:t xml:space="preserve"> er niet aan alle gestelde eisen voldaan is, maar er is in ieder geval werkende software opgeleverd. </w:t>
      </w:r>
      <w:r w:rsidR="000B6A3C">
        <w:t>H</w:t>
      </w:r>
      <w:r>
        <w:t>et</w:t>
      </w:r>
      <w:r w:rsidR="000B6A3C">
        <w:t xml:space="preserve"> is</w:t>
      </w:r>
      <w:r>
        <w:t xml:space="preserve"> mogelijk om </w:t>
      </w:r>
      <w:r w:rsidR="00462DF2">
        <w:t xml:space="preserve">tijdens de ontwikkelfase </w:t>
      </w:r>
      <w:r>
        <w:t>de</w:t>
      </w:r>
      <w:r w:rsidR="00AD4271">
        <w:t xml:space="preserve"> </w:t>
      </w:r>
      <w:r w:rsidR="00462DF2">
        <w:t>klant</w:t>
      </w:r>
      <w:r>
        <w:t xml:space="preserve"> eisen aan te passen</w:t>
      </w:r>
      <w:r w:rsidR="00462DF2">
        <w:t>.</w:t>
      </w:r>
      <w:r>
        <w:t xml:space="preserve"> Dit geeft meer flexibiliteit aan de klant en zullen zij product krijgen wat meer aan de laatste eisen voldoet.</w:t>
      </w:r>
      <w:r w:rsidR="001B06C8">
        <w:t xml:space="preserve"> </w:t>
      </w:r>
      <w:r>
        <w:br/>
        <w:t>Bekende iteratieve methoden zijn</w:t>
      </w:r>
      <w:r w:rsidR="00F15CBC">
        <w:t xml:space="preserve"> </w:t>
      </w:r>
      <w:sdt>
        <w:sdtPr>
          <w:id w:val="1254709634"/>
          <w:citation/>
        </w:sdtPr>
        <w:sdtEndPr/>
        <w:sdtContent>
          <w:r w:rsidR="00F15CBC">
            <w:fldChar w:fldCharType="begin"/>
          </w:r>
          <w:r w:rsidR="00F15CBC">
            <w:instrText xml:space="preserve"> CITATION Prozd \l 1043 </w:instrText>
          </w:r>
          <w:r w:rsidR="00F15CBC">
            <w:fldChar w:fldCharType="separate"/>
          </w:r>
          <w:r w:rsidR="00B660AA">
            <w:rPr>
              <w:noProof/>
            </w:rPr>
            <w:t>(Prowareness, z.d.)</w:t>
          </w:r>
          <w:r w:rsidR="00F15CBC">
            <w:fldChar w:fldCharType="end"/>
          </w:r>
        </w:sdtContent>
      </w:sdt>
      <w:r>
        <w:t>:</w:t>
      </w:r>
    </w:p>
    <w:p w14:paraId="3BF89F20" w14:textId="77777777" w:rsidR="00624646" w:rsidRDefault="00624646" w:rsidP="00CC7879">
      <w:pPr>
        <w:pStyle w:val="Lijstalinea"/>
        <w:numPr>
          <w:ilvl w:val="0"/>
          <w:numId w:val="16"/>
        </w:numPr>
      </w:pPr>
      <w:r>
        <w:t>Scrum</w:t>
      </w:r>
    </w:p>
    <w:p w14:paraId="4BFD7474" w14:textId="77777777" w:rsidR="00624646" w:rsidRPr="00BC64EA" w:rsidRDefault="00624646" w:rsidP="00CC7879">
      <w:pPr>
        <w:pStyle w:val="Lijstalinea"/>
        <w:numPr>
          <w:ilvl w:val="0"/>
          <w:numId w:val="16"/>
        </w:numPr>
        <w:rPr>
          <w:lang w:val="en-US"/>
        </w:rPr>
      </w:pPr>
      <w:r w:rsidRPr="00BC64EA">
        <w:rPr>
          <w:lang w:val="en-US"/>
        </w:rPr>
        <w:t>Dynamic Systems Development Method (DSDM)</w:t>
      </w:r>
    </w:p>
    <w:p w14:paraId="55695A36" w14:textId="77777777" w:rsidR="00524D4B" w:rsidRDefault="00624646" w:rsidP="00B4521C">
      <w:pPr>
        <w:pStyle w:val="Lijstalinea"/>
        <w:numPr>
          <w:ilvl w:val="0"/>
          <w:numId w:val="16"/>
        </w:numPr>
      </w:pPr>
      <w:r>
        <w:t>Extreme Programming (XP)</w:t>
      </w:r>
    </w:p>
    <w:p w14:paraId="45B69BD0" w14:textId="77777777" w:rsidR="00AB55C5" w:rsidRDefault="00AB55C5">
      <w:r>
        <w:br w:type="page"/>
      </w:r>
    </w:p>
    <w:p w14:paraId="09845E5F" w14:textId="77777777" w:rsidR="007135F8" w:rsidRPr="00AB55C5" w:rsidRDefault="002778FB" w:rsidP="00AB55C5">
      <w:pPr>
        <w:pStyle w:val="Kop2"/>
        <w:rPr>
          <w:color w:val="000000" w:themeColor="text1"/>
          <w:u w:val="single"/>
        </w:rPr>
      </w:pPr>
      <w:bookmarkStart w:id="27" w:name="_Toc449000168"/>
      <w:commentRangeStart w:id="28"/>
      <w:r w:rsidRPr="00AB55C5">
        <w:rPr>
          <w:color w:val="000000" w:themeColor="text1"/>
          <w:u w:val="single"/>
        </w:rPr>
        <w:lastRenderedPageBreak/>
        <w:t xml:space="preserve">5.2. </w:t>
      </w:r>
      <w:r w:rsidR="00E05D9D">
        <w:rPr>
          <w:color w:val="000000" w:themeColor="text1"/>
          <w:u w:val="single"/>
        </w:rPr>
        <w:t>Verschillende software ontwikkel</w:t>
      </w:r>
      <w:r w:rsidR="00AB55C5" w:rsidRPr="00AB55C5">
        <w:rPr>
          <w:color w:val="000000" w:themeColor="text1"/>
          <w:u w:val="single"/>
        </w:rPr>
        <w:t>methode</w:t>
      </w:r>
      <w:bookmarkEnd w:id="27"/>
      <w:commentRangeEnd w:id="28"/>
      <w:r w:rsidR="008F516E">
        <w:rPr>
          <w:rStyle w:val="Verwijzingopmerking"/>
          <w:rFonts w:asciiTheme="minorHAnsi" w:eastAsiaTheme="minorHAnsi" w:hAnsiTheme="minorHAnsi" w:cstheme="minorBidi"/>
          <w:b w:val="0"/>
          <w:bCs w:val="0"/>
          <w:color w:val="auto"/>
        </w:rPr>
        <w:commentReference w:id="28"/>
      </w:r>
    </w:p>
    <w:p w14:paraId="362513E4" w14:textId="77777777" w:rsidR="00524D4B" w:rsidRDefault="00E05D9D" w:rsidP="00524D4B">
      <w:r>
        <w:t>Hier worden verschillende softwa</w:t>
      </w:r>
      <w:r w:rsidR="00277271">
        <w:t xml:space="preserve">re ontwikkelmethoden </w:t>
      </w:r>
      <w:r w:rsidR="002739D5">
        <w:t>toegelicht</w:t>
      </w:r>
      <w:r w:rsidR="00277271">
        <w:t xml:space="preserve"> die in paragraaf 5.1. benoemd worden.</w:t>
      </w:r>
      <w:r w:rsidR="00277271">
        <w:br/>
      </w:r>
      <w:r w:rsidR="002778FB">
        <w:br/>
      </w:r>
      <w:r w:rsidR="00524D4B" w:rsidRPr="00F37871">
        <w:rPr>
          <w:rStyle w:val="Kop3Char"/>
          <w:b/>
          <w:color w:val="000000" w:themeColor="text1"/>
          <w:u w:val="single"/>
        </w:rPr>
        <w:t>5.2.1. Watervalmethode</w:t>
      </w:r>
      <w:r w:rsidR="00524D4B">
        <w:br/>
        <w:t>De watervalmethode is een ontwikkelmethode waarbij er in fases wordt gewerkt. De watervalmethode heeft de volgende fases vast gesteld:</w:t>
      </w:r>
    </w:p>
    <w:p w14:paraId="4778E034" w14:textId="77777777" w:rsidR="006E7DC8" w:rsidRDefault="00A8637D" w:rsidP="006E7DC8">
      <w:pPr>
        <w:pStyle w:val="Lijstalinea"/>
        <w:numPr>
          <w:ilvl w:val="0"/>
          <w:numId w:val="7"/>
        </w:numPr>
      </w:pPr>
      <w:r>
        <w:t>Definitiestudie</w:t>
      </w:r>
      <w:r w:rsidR="006E7DC8">
        <w:t>/Analyse</w:t>
      </w:r>
    </w:p>
    <w:p w14:paraId="033E0495" w14:textId="77777777" w:rsidR="006E7DC8" w:rsidRDefault="006E7DC8" w:rsidP="006E7DC8">
      <w:pPr>
        <w:pStyle w:val="Lijstalinea"/>
        <w:numPr>
          <w:ilvl w:val="0"/>
          <w:numId w:val="7"/>
        </w:numPr>
      </w:pPr>
      <w:r>
        <w:t>Basisontwerp</w:t>
      </w:r>
    </w:p>
    <w:p w14:paraId="7D428BDC" w14:textId="77777777" w:rsidR="006E7DC8" w:rsidRDefault="006E7DC8" w:rsidP="006E7DC8">
      <w:pPr>
        <w:pStyle w:val="Lijstalinea"/>
        <w:numPr>
          <w:ilvl w:val="0"/>
          <w:numId w:val="7"/>
        </w:numPr>
      </w:pPr>
      <w:r>
        <w:t>Technisch ontwerp/Detailontwerp</w:t>
      </w:r>
    </w:p>
    <w:p w14:paraId="7CFC7EEA" w14:textId="77777777" w:rsidR="006E7DC8" w:rsidRDefault="006E7DC8" w:rsidP="006E7DC8">
      <w:pPr>
        <w:pStyle w:val="Lijstalinea"/>
        <w:numPr>
          <w:ilvl w:val="0"/>
          <w:numId w:val="7"/>
        </w:numPr>
      </w:pPr>
      <w:r>
        <w:t>Bouw</w:t>
      </w:r>
    </w:p>
    <w:p w14:paraId="7D9DE1D9" w14:textId="77777777" w:rsidR="006E7DC8" w:rsidRDefault="006E7DC8" w:rsidP="006E7DC8">
      <w:pPr>
        <w:pStyle w:val="Lijstalinea"/>
        <w:numPr>
          <w:ilvl w:val="0"/>
          <w:numId w:val="7"/>
        </w:numPr>
      </w:pPr>
      <w:r>
        <w:t>Testen</w:t>
      </w:r>
    </w:p>
    <w:p w14:paraId="2CEE3200" w14:textId="77777777" w:rsidR="006E7DC8" w:rsidRDefault="006E7DC8" w:rsidP="006E7DC8">
      <w:pPr>
        <w:pStyle w:val="Lijstalinea"/>
        <w:numPr>
          <w:ilvl w:val="0"/>
          <w:numId w:val="7"/>
        </w:numPr>
      </w:pPr>
      <w:r>
        <w:t>Implementatie</w:t>
      </w:r>
    </w:p>
    <w:p w14:paraId="490100B1" w14:textId="77777777" w:rsidR="006E7DC8" w:rsidRDefault="006E7DC8" w:rsidP="006E7DC8">
      <w:pPr>
        <w:pStyle w:val="Lijstalinea"/>
        <w:numPr>
          <w:ilvl w:val="0"/>
          <w:numId w:val="7"/>
        </w:numPr>
      </w:pPr>
      <w:r>
        <w:t>Beheer &amp; onderhoud</w:t>
      </w:r>
    </w:p>
    <w:p w14:paraId="46846635" w14:textId="77777777" w:rsidR="00524D4B" w:rsidRDefault="006E7DC8" w:rsidP="00524D4B">
      <w:r>
        <w:t>T</w:t>
      </w:r>
      <w:r w:rsidR="00524D4B">
        <w:t xml:space="preserve">ijdens een project wordt er met de eerste fase begonnen en wordt er niet verder gegaan naar de volgende fase voordat de eerste is afgerond. Mocht er in de loop van het project een fout worden gevonden in een van de afgelopen fases, dan moet er teruggegaan worden naar de betreffende fase, de fout gecorrigeerd worden en de daaropvolgende fases opnieuw uitgevoerd worden. </w:t>
      </w:r>
      <w:sdt>
        <w:sdtPr>
          <w:id w:val="1212698735"/>
          <w:citation/>
        </w:sdtPr>
        <w:sdtEndPr/>
        <w:sdtContent>
          <w:r w:rsidR="006B423C">
            <w:fldChar w:fldCharType="begin"/>
          </w:r>
          <w:r w:rsidR="006B423C">
            <w:instrText xml:space="preserve"> CITATION Wmd14 \l 1043 </w:instrText>
          </w:r>
          <w:r w:rsidR="006B423C">
            <w:fldChar w:fldCharType="separate"/>
          </w:r>
          <w:r w:rsidR="00B660AA">
            <w:rPr>
              <w:noProof/>
            </w:rPr>
            <w:t>(W-mdr90, 2014)</w:t>
          </w:r>
          <w:r w:rsidR="006B423C">
            <w:fldChar w:fldCharType="end"/>
          </w:r>
        </w:sdtContent>
      </w:sdt>
    </w:p>
    <w:p w14:paraId="6051EC46" w14:textId="77777777" w:rsidR="00524D4B" w:rsidRDefault="00F37871" w:rsidP="00524D4B">
      <w:bookmarkStart w:id="29" w:name="_Toc449000169"/>
      <w:r w:rsidRPr="00F37871">
        <w:rPr>
          <w:rStyle w:val="Kop3Char"/>
          <w:b/>
          <w:color w:val="000000" w:themeColor="text1"/>
          <w:u w:val="single"/>
        </w:rPr>
        <w:t>5.2.2.</w:t>
      </w:r>
      <w:r w:rsidR="00524D4B" w:rsidRPr="00F37871">
        <w:rPr>
          <w:rStyle w:val="Kop3Char"/>
          <w:b/>
          <w:color w:val="000000" w:themeColor="text1"/>
          <w:u w:val="single"/>
        </w:rPr>
        <w:t xml:space="preserve"> Sashimi</w:t>
      </w:r>
      <w:bookmarkEnd w:id="29"/>
      <w:r w:rsidR="00524D4B">
        <w:br/>
        <w:t xml:space="preserve">Bij Sashimi zijn de fases hetzelfde als bij de watervalmethode. Waar Sashimi verschilt met de watervalmethode is dat de fases bij Sashimi overlappen. Dit betekent dat er in de ontwerpfase een mogelijkheid is om terug te vallen op de analyse. Door het gebruik van deze methode worden er minder bronnen verspild. </w:t>
      </w:r>
      <w:sdt>
        <w:sdtPr>
          <w:id w:val="1094439791"/>
          <w:citation/>
        </w:sdtPr>
        <w:sdtEndPr/>
        <w:sdtContent>
          <w:r w:rsidR="006B423C">
            <w:fldChar w:fldCharType="begin"/>
          </w:r>
          <w:r w:rsidR="006B423C">
            <w:instrText xml:space="preserve"> CITATION Rea \l 1043 </w:instrText>
          </w:r>
          <w:r w:rsidR="006B423C">
            <w:fldChar w:fldCharType="separate"/>
          </w:r>
          <w:r w:rsidR="00B660AA">
            <w:rPr>
              <w:noProof/>
            </w:rPr>
            <w:t>(Nijmegen, 2011)</w:t>
          </w:r>
          <w:r w:rsidR="006B423C">
            <w:fldChar w:fldCharType="end"/>
          </w:r>
        </w:sdtContent>
      </w:sdt>
    </w:p>
    <w:p w14:paraId="41E21E49" w14:textId="77777777" w:rsidR="00524D4B" w:rsidRDefault="00F37871" w:rsidP="00524D4B">
      <w:bookmarkStart w:id="30" w:name="_Toc449000170"/>
      <w:r w:rsidRPr="00F37871">
        <w:rPr>
          <w:rStyle w:val="Kop3Char"/>
          <w:b/>
          <w:color w:val="000000" w:themeColor="text1"/>
          <w:u w:val="single"/>
        </w:rPr>
        <w:t>5.2.3.</w:t>
      </w:r>
      <w:r w:rsidR="00524D4B" w:rsidRPr="00F37871">
        <w:rPr>
          <w:rStyle w:val="Kop3Char"/>
          <w:b/>
          <w:color w:val="000000" w:themeColor="text1"/>
          <w:u w:val="single"/>
        </w:rPr>
        <w:t xml:space="preserve"> System Development Methodology (SDM)</w:t>
      </w:r>
      <w:bookmarkEnd w:id="30"/>
      <w:r w:rsidR="00524D4B">
        <w:br/>
        <w:t>SDM heeft als voornaamste taak het beheersen van projecten voor systeemontwikkeling. De documenten waarin alle zaken worden vastgelegd zijn mijlpaalproducten. De methode kent zeven verschillende fases welke lineair worden uitgevoerd. Aan het eind van elke fase wordt er een rapport opgesteld met daarin alle verantwoordingen en conclusies van de betreffende fase.</w:t>
      </w:r>
      <w:r w:rsidR="006B423C">
        <w:t xml:space="preserve"> </w:t>
      </w:r>
      <w:sdt>
        <w:sdtPr>
          <w:id w:val="-880781987"/>
          <w:citation/>
        </w:sdtPr>
        <w:sdtEndPr/>
        <w:sdtContent>
          <w:r w:rsidR="006B423C">
            <w:fldChar w:fldCharType="begin"/>
          </w:r>
          <w:r w:rsidR="006B423C">
            <w:instrText xml:space="preserve"> CITATION Tanzd \l 1043 </w:instrText>
          </w:r>
          <w:r w:rsidR="006B423C">
            <w:fldChar w:fldCharType="separate"/>
          </w:r>
          <w:r w:rsidR="00B660AA">
            <w:rPr>
              <w:noProof/>
            </w:rPr>
            <w:t>(LLC, z.d.)</w:t>
          </w:r>
          <w:r w:rsidR="006B423C">
            <w:fldChar w:fldCharType="end"/>
          </w:r>
        </w:sdtContent>
      </w:sdt>
    </w:p>
    <w:p w14:paraId="1AB09CBB" w14:textId="77777777" w:rsidR="00524D4B" w:rsidRDefault="00F37871" w:rsidP="00524D4B">
      <w:bookmarkStart w:id="31" w:name="_Toc449000171"/>
      <w:r w:rsidRPr="00F37871">
        <w:rPr>
          <w:rStyle w:val="Kop3Char"/>
          <w:b/>
          <w:color w:val="000000" w:themeColor="text1"/>
          <w:u w:val="single"/>
        </w:rPr>
        <w:t>5.2.4.</w:t>
      </w:r>
      <w:r w:rsidR="00524D4B" w:rsidRPr="00F37871">
        <w:rPr>
          <w:rStyle w:val="Kop3Char"/>
          <w:b/>
          <w:color w:val="000000" w:themeColor="text1"/>
          <w:u w:val="single"/>
        </w:rPr>
        <w:t xml:space="preserve"> Scrum</w:t>
      </w:r>
      <w:bookmarkEnd w:id="31"/>
      <w:r w:rsidR="00524D4B">
        <w:br/>
        <w:t xml:space="preserve">Scrum staat voor het ontwikkelen van teamgeest en optimale samenwerking. In tegenstelling tot bovenstaande methoden maakt Scrum gebruik van iteraties, ook wel sprints. Aan het begin van een sprint wordt er een sprintplanning gedaan waarin wordt besloten wat er tijdens de sprint gedaan gaat worden. Iedere dag vind er een stand-up plaats waarin ieder teamlid laat weten wat hij de dag ervoor gedaan heeft en wat er voor die dag op de planning staat. Aan het eind van een sprint vindt er een retrospective plaats waarin wordt teruggekeken op het verrichte werk. Na een retrospective is de sprint afgesloten en wordt er weer van vooraf </w:t>
      </w:r>
      <w:r w:rsidR="00C66467">
        <w:t>aan begonnen. Scrum staat bekend</w:t>
      </w:r>
      <w:r w:rsidR="00524D4B">
        <w:t xml:space="preserve"> om veel communicatie binnen het team en met de klant. Indien nodig worden bepaalde zaken gedocumenteerd, maar de nadruk ligt op de mondelinge communicatie. </w:t>
      </w:r>
      <w:sdt>
        <w:sdtPr>
          <w:id w:val="334509685"/>
          <w:citation/>
        </w:sdtPr>
        <w:sdtEndPr/>
        <w:sdtContent>
          <w:r w:rsidR="006B423C">
            <w:fldChar w:fldCharType="begin"/>
          </w:r>
          <w:r w:rsidR="006B423C">
            <w:instrText xml:space="preserve"> CITATION Rea \l 1043 </w:instrText>
          </w:r>
          <w:r w:rsidR="006B423C">
            <w:fldChar w:fldCharType="separate"/>
          </w:r>
          <w:r w:rsidR="00B660AA">
            <w:rPr>
              <w:noProof/>
            </w:rPr>
            <w:t>(Nijmegen, 2011)</w:t>
          </w:r>
          <w:r w:rsidR="006B423C">
            <w:fldChar w:fldCharType="end"/>
          </w:r>
        </w:sdtContent>
      </w:sdt>
    </w:p>
    <w:p w14:paraId="04796CFB" w14:textId="77777777" w:rsidR="00524D4B" w:rsidRDefault="00524D4B">
      <w:r>
        <w:br w:type="page"/>
      </w:r>
    </w:p>
    <w:p w14:paraId="415691C1" w14:textId="77777777" w:rsidR="00F37871" w:rsidRDefault="00F37871" w:rsidP="00524D4B">
      <w:bookmarkStart w:id="32" w:name="_Toc449000172"/>
      <w:r w:rsidRPr="00F37871">
        <w:rPr>
          <w:rStyle w:val="Kop3Char"/>
          <w:b/>
          <w:color w:val="000000" w:themeColor="text1"/>
          <w:u w:val="single"/>
        </w:rPr>
        <w:lastRenderedPageBreak/>
        <w:t>5.2.5.</w:t>
      </w:r>
      <w:r w:rsidR="00524D4B" w:rsidRPr="00F37871">
        <w:rPr>
          <w:rStyle w:val="Kop3Char"/>
          <w:b/>
          <w:color w:val="000000" w:themeColor="text1"/>
          <w:u w:val="single"/>
        </w:rPr>
        <w:t xml:space="preserve"> Dynamic Systems Development Method (DSDM)</w:t>
      </w:r>
      <w:bookmarkEnd w:id="32"/>
      <w:r w:rsidR="00524D4B">
        <w:br/>
        <w:t>DSDM is net als Scrum een iteratieve ontwikkelmethode, maar werkt ook met fases. Iedere fase is een iteratie op zich. Daarnaast werkt DSDM ook met timeboxes, die kunnen bestaan uit meerdere iteraties</w:t>
      </w:r>
      <w:r w:rsidR="00645125">
        <w:t>.</w:t>
      </w:r>
      <w:r w:rsidR="00645125">
        <w:br/>
      </w:r>
      <w:r w:rsidR="00524D4B">
        <w:t xml:space="preserve">Aan het begin van een project zal de duur en einddatum vast worden gezet. Ditzelfde geldt voor de te gebruiken resources. Bij DSDM wordt aan </w:t>
      </w:r>
      <w:r w:rsidR="007D7DB5">
        <w:t xml:space="preserve">het begin van een project </w:t>
      </w:r>
      <w:r w:rsidR="00524D4B">
        <w:t xml:space="preserve">de oplevering van een minimale subset van specificaties gegarandeerd. In de vastgestelde timeboxes worden, aan de hand van nauwe samenwerking met de klant, eerst de zaken opgeleverd die het meest essentieel zijn voor de bedrijfsbehoefte van de klant. Op deze manier kan snel een bruikbaar resultaat worden bereikt en feedback worden gegeven. </w:t>
      </w:r>
      <w:sdt>
        <w:sdtPr>
          <w:id w:val="-1966115061"/>
          <w:citation/>
        </w:sdtPr>
        <w:sdtEndPr/>
        <w:sdtContent>
          <w:r w:rsidR="006B423C">
            <w:fldChar w:fldCharType="begin"/>
          </w:r>
          <w:r w:rsidR="006B423C">
            <w:instrText xml:space="preserve"> CITATION RIM02 \l 1043 </w:instrText>
          </w:r>
          <w:r w:rsidR="006B423C">
            <w:fldChar w:fldCharType="separate"/>
          </w:r>
          <w:r w:rsidR="00B660AA">
            <w:rPr>
              <w:noProof/>
            </w:rPr>
            <w:t>(R.I.M., 2002)</w:t>
          </w:r>
          <w:r w:rsidR="006B423C">
            <w:fldChar w:fldCharType="end"/>
          </w:r>
        </w:sdtContent>
      </w:sdt>
    </w:p>
    <w:p w14:paraId="31227846" w14:textId="77777777" w:rsidR="00F37871" w:rsidRDefault="00F37871" w:rsidP="00F37871">
      <w:bookmarkStart w:id="33" w:name="_Toc449000173"/>
      <w:r w:rsidRPr="00F37871">
        <w:rPr>
          <w:rStyle w:val="Kop3Char"/>
          <w:b/>
          <w:color w:val="000000" w:themeColor="text1"/>
          <w:u w:val="single"/>
        </w:rPr>
        <w:t>5.2.6. Extreme Programming (XP)</w:t>
      </w:r>
      <w:bookmarkEnd w:id="33"/>
      <w:r>
        <w:br/>
        <w:t>Bij XP draait het vooral om de ontwikkeling van het product en dan met name het programmeren. XP hanteert</w:t>
      </w:r>
      <w:r w:rsidR="00462DF2">
        <w:t xml:space="preserve"> een</w:t>
      </w:r>
      <w:r>
        <w:t xml:space="preserve"> nauwe samenwerking en communicatie tussen het team en de klant. Tijdens het proces blijft er voldoende tijd over voor input en bijsturing van de specificaties. </w:t>
      </w:r>
      <w:sdt>
        <w:sdtPr>
          <w:id w:val="-1030330682"/>
          <w:citation/>
        </w:sdtPr>
        <w:sdtEndPr/>
        <w:sdtContent>
          <w:r w:rsidR="006B423C">
            <w:fldChar w:fldCharType="begin"/>
          </w:r>
          <w:r w:rsidR="006B423C">
            <w:instrText xml:space="preserve"> CITATION Rea \l 1043 </w:instrText>
          </w:r>
          <w:r w:rsidR="006B423C">
            <w:fldChar w:fldCharType="separate"/>
          </w:r>
          <w:r w:rsidR="00B660AA">
            <w:rPr>
              <w:noProof/>
            </w:rPr>
            <w:t>(Nijmegen, 2011)</w:t>
          </w:r>
          <w:r w:rsidR="006B423C">
            <w:fldChar w:fldCharType="end"/>
          </w:r>
        </w:sdtContent>
      </w:sdt>
    </w:p>
    <w:p w14:paraId="126CE322" w14:textId="77777777" w:rsidR="00F37871" w:rsidRDefault="00F37871" w:rsidP="00F37871">
      <w:r>
        <w:t>Drie belangrijke aspecten van XP zijn:</w:t>
      </w:r>
    </w:p>
    <w:p w14:paraId="765250B0" w14:textId="77777777" w:rsidR="00F37871" w:rsidRDefault="00F37871" w:rsidP="00F37871">
      <w:pPr>
        <w:pStyle w:val="Lijstalinea"/>
        <w:numPr>
          <w:ilvl w:val="0"/>
          <w:numId w:val="7"/>
        </w:numPr>
      </w:pPr>
      <w:r w:rsidRPr="007D7DB5">
        <w:rPr>
          <w:b/>
          <w:u w:val="single"/>
        </w:rPr>
        <w:t>Stand-up Meeting</w:t>
      </w:r>
      <w:r>
        <w:br/>
        <w:t>Eén of twee keer per dag wordt er een stand-up meeting gehouden waarin elke ontwikkelaar vertelt waar hij mee bezig was, wat hij gaat doen en met welke problemen hij zat. Hier kunnen de teamleden elkaar helpen met problemen en weten ze van elkaar</w:t>
      </w:r>
      <w:r w:rsidR="00462DF2">
        <w:t>s werkzaamheden op de hoogte</w:t>
      </w:r>
      <w:r w:rsidR="008608CD">
        <w:t>.</w:t>
      </w:r>
      <w:r w:rsidR="006B423C">
        <w:t xml:space="preserve"> </w:t>
      </w:r>
      <w:sdt>
        <w:sdtPr>
          <w:id w:val="-72358748"/>
          <w:citation/>
        </w:sdtPr>
        <w:sdtEndPr/>
        <w:sdtContent>
          <w:r w:rsidR="006B423C">
            <w:fldChar w:fldCharType="begin"/>
          </w:r>
          <w:r w:rsidR="006B423C">
            <w:instrText xml:space="preserve"> CITATION Prozd \l 1043 </w:instrText>
          </w:r>
          <w:r w:rsidR="006B423C">
            <w:fldChar w:fldCharType="separate"/>
          </w:r>
          <w:r w:rsidR="00B660AA">
            <w:rPr>
              <w:noProof/>
            </w:rPr>
            <w:t>(Prowareness, z.d.)</w:t>
          </w:r>
          <w:r w:rsidR="006B423C">
            <w:fldChar w:fldCharType="end"/>
          </w:r>
        </w:sdtContent>
      </w:sdt>
    </w:p>
    <w:p w14:paraId="4EEE58C3" w14:textId="77777777" w:rsidR="00F37871" w:rsidRDefault="00F37871" w:rsidP="00F37871">
      <w:pPr>
        <w:pStyle w:val="Lijstalinea"/>
        <w:numPr>
          <w:ilvl w:val="0"/>
          <w:numId w:val="7"/>
        </w:numPr>
      </w:pPr>
      <w:r w:rsidRPr="007D7DB5">
        <w:rPr>
          <w:b/>
          <w:u w:val="single"/>
        </w:rPr>
        <w:t>Pa</w:t>
      </w:r>
      <w:r w:rsidR="007D7DB5" w:rsidRPr="007D7DB5">
        <w:rPr>
          <w:b/>
          <w:u w:val="single"/>
        </w:rPr>
        <w:t>ir Programming</w:t>
      </w:r>
      <w:r w:rsidR="007D7DB5">
        <w:br/>
        <w:t>Met z’n tweeën</w:t>
      </w:r>
      <w:r>
        <w:t xml:space="preserve"> programmeren zorgt voor</w:t>
      </w:r>
      <w:r w:rsidR="008608CD">
        <w:t xml:space="preserve"> een</w:t>
      </w:r>
      <w:r>
        <w:t xml:space="preserve"> betere interactie in het team en verhoogt de code kwaliteit. Dit heeft als </w:t>
      </w:r>
      <w:r w:rsidR="008608CD">
        <w:t>voordeel</w:t>
      </w:r>
      <w:r>
        <w:t xml:space="preserve"> dat er tijdens het programmeren gelijk feedback gegeven kan worden op elkaars code. Er wordt gezegd dat met het programmeren in paren de personeelskosten niet omhoog </w:t>
      </w:r>
      <w:r w:rsidR="007D7DB5">
        <w:t>gaan</w:t>
      </w:r>
      <w:r>
        <w:t xml:space="preserve"> doorda</w:t>
      </w:r>
      <w:r w:rsidR="006B423C">
        <w:t xml:space="preserve">t de code kwaliteit hoger ligt. </w:t>
      </w:r>
      <w:sdt>
        <w:sdtPr>
          <w:id w:val="-1534716817"/>
          <w:citation/>
        </w:sdtPr>
        <w:sdtEndPr/>
        <w:sdtContent>
          <w:r w:rsidR="006B423C">
            <w:fldChar w:fldCharType="begin"/>
          </w:r>
          <w:r w:rsidR="006B423C">
            <w:instrText xml:space="preserve"> CITATION Prozd \l 1043 </w:instrText>
          </w:r>
          <w:r w:rsidR="006B423C">
            <w:fldChar w:fldCharType="separate"/>
          </w:r>
          <w:r w:rsidR="00B660AA">
            <w:rPr>
              <w:noProof/>
            </w:rPr>
            <w:t>(Prowareness, z.d.)</w:t>
          </w:r>
          <w:r w:rsidR="006B423C">
            <w:fldChar w:fldCharType="end"/>
          </w:r>
        </w:sdtContent>
      </w:sdt>
    </w:p>
    <w:p w14:paraId="28D00F2D" w14:textId="77777777" w:rsidR="00F73788" w:rsidRDefault="00F37871" w:rsidP="00F37871">
      <w:pPr>
        <w:pStyle w:val="Lijstalinea"/>
        <w:numPr>
          <w:ilvl w:val="0"/>
          <w:numId w:val="7"/>
        </w:numPr>
      </w:pPr>
      <w:r w:rsidRPr="007D7DB5">
        <w:rPr>
          <w:b/>
          <w:u w:val="single"/>
        </w:rPr>
        <w:t>Test-driven Development</w:t>
      </w:r>
      <w:r w:rsidR="00E04C81">
        <w:rPr>
          <w:b/>
          <w:u w:val="single"/>
        </w:rPr>
        <w:t xml:space="preserve"> (TDD)</w:t>
      </w:r>
      <w:r>
        <w:br/>
        <w:t>Test-driven Development houdt in dat er eerst tests worden geschreven voor</w:t>
      </w:r>
      <w:r w:rsidR="008608CD">
        <w:t>dat</w:t>
      </w:r>
      <w:r>
        <w:t xml:space="preserve"> de daadwerkelijke code wordt uitgewerkt. Door eerst goed na te gaan wat er van de code wordt verwacht en wat er niet mag gebeuren wordt de code kwaliteit hoger. Door tijdens het ontwikkelen de tests te blijven uitvoeren zijn fouten sneller opgevangen en heeft de ontwikkelaar sneller feedback.</w:t>
      </w:r>
      <w:r w:rsidR="006B423C">
        <w:t xml:space="preserve"> </w:t>
      </w:r>
      <w:sdt>
        <w:sdtPr>
          <w:id w:val="1237594744"/>
          <w:citation/>
        </w:sdtPr>
        <w:sdtEndPr/>
        <w:sdtContent>
          <w:r w:rsidR="006B423C">
            <w:fldChar w:fldCharType="begin"/>
          </w:r>
          <w:r w:rsidR="006B423C">
            <w:instrText xml:space="preserve"> CITATION Prozd \l 1043 </w:instrText>
          </w:r>
          <w:r w:rsidR="006B423C">
            <w:fldChar w:fldCharType="separate"/>
          </w:r>
          <w:r w:rsidR="00B660AA">
            <w:rPr>
              <w:noProof/>
            </w:rPr>
            <w:t>(Prowareness, z.d.)</w:t>
          </w:r>
          <w:r w:rsidR="006B423C">
            <w:fldChar w:fldCharType="end"/>
          </w:r>
        </w:sdtContent>
      </w:sdt>
    </w:p>
    <w:p w14:paraId="50E2FF1F" w14:textId="77777777" w:rsidR="00F73788" w:rsidRDefault="00F73788" w:rsidP="00F73788"/>
    <w:p w14:paraId="2F6236EF" w14:textId="77777777" w:rsidR="00D6305E" w:rsidRDefault="00D6305E">
      <w:r>
        <w:br w:type="page"/>
      </w:r>
    </w:p>
    <w:p w14:paraId="65E22D2A" w14:textId="77777777" w:rsidR="00F73788" w:rsidRPr="00880C98" w:rsidRDefault="00F73788" w:rsidP="00880C98">
      <w:pPr>
        <w:pStyle w:val="Kop2"/>
        <w:rPr>
          <w:color w:val="000000" w:themeColor="text1"/>
          <w:u w:val="single"/>
        </w:rPr>
      </w:pPr>
      <w:bookmarkStart w:id="34" w:name="_Toc449000174"/>
      <w:r w:rsidRPr="00880C98">
        <w:rPr>
          <w:color w:val="000000" w:themeColor="text1"/>
          <w:u w:val="single"/>
        </w:rPr>
        <w:lastRenderedPageBreak/>
        <w:t xml:space="preserve">5.3. Gekozen </w:t>
      </w:r>
      <w:r w:rsidR="00D6305E" w:rsidRPr="00880C98">
        <w:rPr>
          <w:color w:val="000000" w:themeColor="text1"/>
          <w:u w:val="single"/>
        </w:rPr>
        <w:t>methodieken</w:t>
      </w:r>
      <w:bookmarkEnd w:id="34"/>
    </w:p>
    <w:p w14:paraId="30EB82E5" w14:textId="77777777" w:rsidR="00880C98" w:rsidRDefault="00880C98" w:rsidP="00F73788"/>
    <w:p w14:paraId="56094E7A" w14:textId="77777777" w:rsidR="00D6305E" w:rsidRDefault="00D6305E" w:rsidP="00D6305E">
      <w:bookmarkStart w:id="35" w:name="_Toc449000175"/>
      <w:r w:rsidRPr="003E665E">
        <w:rPr>
          <w:rStyle w:val="Kop3Char"/>
          <w:b/>
          <w:color w:val="000000" w:themeColor="text1"/>
          <w:u w:val="single"/>
        </w:rPr>
        <w:t>5.3.1.</w:t>
      </w:r>
      <w:r w:rsidR="007554F7">
        <w:rPr>
          <w:rStyle w:val="Kop3Char"/>
          <w:b/>
          <w:color w:val="000000" w:themeColor="text1"/>
          <w:u w:val="single"/>
        </w:rPr>
        <w:t xml:space="preserve"> Analyse en</w:t>
      </w:r>
      <w:r w:rsidRPr="003E665E">
        <w:rPr>
          <w:rStyle w:val="Kop3Char"/>
          <w:b/>
          <w:color w:val="000000" w:themeColor="text1"/>
          <w:u w:val="single"/>
        </w:rPr>
        <w:t xml:space="preserve"> Onderzoek</w:t>
      </w:r>
      <w:bookmarkEnd w:id="35"/>
      <w:r w:rsidR="003E665E">
        <w:br/>
      </w:r>
      <w:r w:rsidR="002971D1">
        <w:t>Voor de analysefase en</w:t>
      </w:r>
      <w:r>
        <w:t xml:space="preserve"> onderzoek</w:t>
      </w:r>
      <w:r w:rsidR="002971D1">
        <w:t>sfase</w:t>
      </w:r>
      <w:r>
        <w:t xml:space="preserve"> is gekozen voor een lineaire managementmethode. Een lineair onderzoek houdt in dat er in een lijn wordt gewerkt en er geen mogelijkheid is om terug te gaan naar een voorgaand onderdeel. Het risico hierbij is dat er uiteindelijk een andere uitkomst komt dan dat nodig is, aangezien de eisen zijn veranderd. Bij dit onderzoek zal het niet het geval zijn, aangezien er een duidelijke vraag is waar een antwoord op gevonden moet worden.</w:t>
      </w:r>
      <w:r>
        <w:br/>
        <w:t>Het voordeel van het lineair werken is dat beide partijen duidelijkheid hebben over de planning en wanneer iets opgeleverd wordt. Bij dit onderzoek zullen dan ook de deadlines voor de resultaten vast staan. Hierbij staat ook de einddatum van het onderzoek vast, waarop een resultaat uitgewerkt moet zijn. Met deze planning kan de diepgang van het</w:t>
      </w:r>
      <w:r w:rsidR="008A0A40">
        <w:t xml:space="preserve"> onderzoek vast worden gesteld.</w:t>
      </w:r>
    </w:p>
    <w:p w14:paraId="3E147C81" w14:textId="77777777" w:rsidR="00D6305E" w:rsidRPr="00880C98" w:rsidRDefault="00D6305E" w:rsidP="00880C98">
      <w:pPr>
        <w:pStyle w:val="Kop3"/>
        <w:rPr>
          <w:b/>
          <w:color w:val="000000" w:themeColor="text1"/>
          <w:u w:val="single"/>
        </w:rPr>
      </w:pPr>
      <w:bookmarkStart w:id="36" w:name="_Toc449000176"/>
      <w:r w:rsidRPr="00880C98">
        <w:rPr>
          <w:b/>
          <w:color w:val="000000" w:themeColor="text1"/>
          <w:u w:val="single"/>
        </w:rPr>
        <w:t xml:space="preserve">5.3.2. </w:t>
      </w:r>
      <w:r w:rsidR="007554F7">
        <w:rPr>
          <w:b/>
          <w:color w:val="000000" w:themeColor="text1"/>
          <w:u w:val="single"/>
        </w:rPr>
        <w:t xml:space="preserve">Ontwerp en </w:t>
      </w:r>
      <w:r w:rsidRPr="00880C98">
        <w:rPr>
          <w:b/>
          <w:color w:val="000000" w:themeColor="text1"/>
          <w:u w:val="single"/>
        </w:rPr>
        <w:t>Realisatie</w:t>
      </w:r>
      <w:bookmarkEnd w:id="36"/>
    </w:p>
    <w:p w14:paraId="32F94711" w14:textId="77777777" w:rsidR="00415289" w:rsidRDefault="003E665E" w:rsidP="003E665E">
      <w:r>
        <w:t>Het</w:t>
      </w:r>
      <w:r w:rsidR="00A61725">
        <w:t xml:space="preserve"> ontwerpen en</w:t>
      </w:r>
      <w:r>
        <w:t xml:space="preserve"> on</w:t>
      </w:r>
      <w:r w:rsidR="00AD4271">
        <w:t>twikkelen van de applicatie zal</w:t>
      </w:r>
      <w:r w:rsidR="008608CD">
        <w:t xml:space="preserve"> door middel</w:t>
      </w:r>
      <w:r>
        <w:t xml:space="preserve"> van een iteratieve managementmethode</w:t>
      </w:r>
      <w:r w:rsidR="008608CD">
        <w:t xml:space="preserve"> worden gerealiseerd</w:t>
      </w:r>
      <w:r>
        <w:t xml:space="preserve">. Door bij het realiseren van de integratie iteratief te werken is het gemakkelijker om </w:t>
      </w:r>
      <w:r w:rsidR="00B37191">
        <w:t>requirements</w:t>
      </w:r>
      <w:r>
        <w:t xml:space="preserve"> bij te stellen. Bij een applicatie komt het vaker voor dat de</w:t>
      </w:r>
      <w:r w:rsidR="00B37191">
        <w:t xml:space="preserve"> requirements</w:t>
      </w:r>
      <w:r>
        <w:t xml:space="preserve"> die in het begin van het proces gesteld zijn niet meer voldoen aan de verwachtingen bij de oplevering. Om te voorkomen dat er een product komt wat niet aan de verwachtingen van de opdrachtgever voldoet wordt er na elke iteratie een deel van het product opgeleverd. </w:t>
      </w:r>
      <w:r w:rsidR="00880C98">
        <w:br/>
      </w:r>
      <w:r w:rsidR="00AD4271">
        <w:t>Een risico</w:t>
      </w:r>
      <w:r>
        <w:t xml:space="preserve"> voor de opdrachtgever</w:t>
      </w:r>
      <w:r w:rsidR="008608CD">
        <w:t xml:space="preserve"> is</w:t>
      </w:r>
      <w:r>
        <w:t xml:space="preserve"> dat niet alle functionaliteiten gerealiseerd worden binnen de tijd van het project. Wijzigingen in de </w:t>
      </w:r>
      <w:r w:rsidR="008651C5">
        <w:t>requirements</w:t>
      </w:r>
      <w:r>
        <w:t xml:space="preserve"> z</w:t>
      </w:r>
      <w:r w:rsidR="00AD4271">
        <w:t>ullen resulteren in wijzigingen</w:t>
      </w:r>
      <w:r w:rsidR="008608CD">
        <w:t xml:space="preserve"> binnen</w:t>
      </w:r>
      <w:r>
        <w:t xml:space="preserve"> de tijd.</w:t>
      </w:r>
      <w:r w:rsidR="00CE602C">
        <w:t xml:space="preserve"> </w:t>
      </w:r>
      <w:r w:rsidR="00077994">
        <w:t>Het kan voordelig uitvallen, maar de productie kan ook trager verlopen dan in het begin verwacht was en het product kan minder uitgebreid zijn</w:t>
      </w:r>
      <w:r>
        <w:t xml:space="preserve">. </w:t>
      </w:r>
    </w:p>
    <w:p w14:paraId="202827BA" w14:textId="77777777" w:rsidR="00DB11ED" w:rsidRDefault="00DB11ED" w:rsidP="007554F7">
      <w:r w:rsidRPr="00DB11ED">
        <w:t>Omdat er gewerkt wordt met sprints is het makkelijk om stukken code gescheiden te houden. Zo kunnen sprints worden gebruikt om stukken functionaliteit te realiseren. Op deze manier voorkom je dat er afgeweken wordt van het uiteindelijke doel van de code en zorg je ervoor dat je niet alleen doelgericht, maar ook resultaatgericht blijft werken. Dit vergemakkelijkt daarnaast het iteratief proces, omdat in aparte fases van één of meerdere weken “tussenproducten” worden opgeleverd. Het is makkelijker om deze producten met sprints te benaderen omdat de hoeveelheid code en tekst hierdoor beperkt blijft. Er wordt immers niet meer gewerkt met één groot geheel. Dit leidt tot een kwaliteitsverhoging van d</w:t>
      </w:r>
      <w:r w:rsidR="00AD4271">
        <w:t>e code en draagt tevens bij aan</w:t>
      </w:r>
      <w:r w:rsidRPr="00DB11ED">
        <w:t xml:space="preserve"> netheid en overzichtelijkheid.</w:t>
      </w:r>
    </w:p>
    <w:p w14:paraId="3F88C829" w14:textId="77777777" w:rsidR="00D6305E" w:rsidRDefault="00077994" w:rsidP="007554F7">
      <w:r>
        <w:t>D</w:t>
      </w:r>
      <w:r w:rsidR="00FF26EA">
        <w:t>e afstudeerder</w:t>
      </w:r>
      <w:r>
        <w:t xml:space="preserve"> heeft</w:t>
      </w:r>
      <w:r w:rsidR="00FF26EA">
        <w:t xml:space="preserve"> ervaring met S</w:t>
      </w:r>
      <w:r w:rsidR="008651C5">
        <w:t xml:space="preserve">crum. </w:t>
      </w:r>
      <w:r w:rsidR="00605B9C">
        <w:t>Hij heeft</w:t>
      </w:r>
      <w:r>
        <w:t xml:space="preserve"> in</w:t>
      </w:r>
      <w:r w:rsidR="00605B9C">
        <w:t xml:space="preserve"> verschillende projecten Scrum toegepast en daarnaast is hij</w:t>
      </w:r>
      <w:r w:rsidR="00DB11ED">
        <w:t xml:space="preserve"> bezig met het behalen van de Scrum foundation certificaat.</w:t>
      </w:r>
      <w:r w:rsidR="008651C5">
        <w:t xml:space="preserve"> </w:t>
      </w:r>
      <w:r w:rsidR="00D6305E">
        <w:br w:type="page"/>
      </w:r>
    </w:p>
    <w:p w14:paraId="7D73B292" w14:textId="77777777" w:rsidR="00D6305E" w:rsidRPr="00415289" w:rsidRDefault="00D6305E" w:rsidP="00415289">
      <w:pPr>
        <w:pStyle w:val="Kop2"/>
        <w:rPr>
          <w:u w:val="single"/>
        </w:rPr>
      </w:pPr>
      <w:bookmarkStart w:id="37" w:name="_Toc449000177"/>
      <w:r w:rsidRPr="00415289">
        <w:rPr>
          <w:color w:val="000000" w:themeColor="text1"/>
          <w:u w:val="single"/>
        </w:rPr>
        <w:lastRenderedPageBreak/>
        <w:t>5.4. Technieken</w:t>
      </w:r>
      <w:bookmarkEnd w:id="37"/>
      <w:r w:rsidR="00415289" w:rsidRPr="00415289">
        <w:rPr>
          <w:u w:val="single"/>
        </w:rPr>
        <w:br/>
      </w:r>
    </w:p>
    <w:p w14:paraId="5A967789" w14:textId="77777777" w:rsidR="00415289" w:rsidRDefault="00415289" w:rsidP="00F73788">
      <w:bookmarkStart w:id="38" w:name="_Toc449000178"/>
      <w:r w:rsidRPr="00415289">
        <w:rPr>
          <w:rStyle w:val="Kop3Char"/>
          <w:b/>
          <w:color w:val="000000" w:themeColor="text1"/>
          <w:u w:val="single"/>
        </w:rPr>
        <w:t>5.4.1. Usecase model</w:t>
      </w:r>
      <w:bookmarkEnd w:id="38"/>
      <w:r>
        <w:br/>
      </w:r>
      <w:r w:rsidRPr="00415289">
        <w:t>Om vast te stellen wat de usecases zijn van een product is het belangrijk om in kaart te brengen wie de actoren zijn binnen het project. Op basis daarvan kan een usecase diagram worden opgesteld. Hierin is weergegeven welke usecases bij een</w:t>
      </w:r>
      <w:r w:rsidR="00571926">
        <w:t xml:space="preserve"> actor horen. Het usecase model </w:t>
      </w:r>
      <w:r w:rsidRPr="00415289">
        <w:t>wordt vastgelegd in het functioneel ontwerp</w:t>
      </w:r>
      <w:r>
        <w:t>.</w:t>
      </w:r>
      <w:r w:rsidR="00E04C81">
        <w:t xml:space="preserve"> Een </w:t>
      </w:r>
      <w:r w:rsidR="00AD4271">
        <w:t>u</w:t>
      </w:r>
      <w:r w:rsidR="00E04C81">
        <w:t>secase geeft een beschrijving van het gedrag van een systeem dat reageert op een, van buiten het systeem aangeroepen, handeling.</w:t>
      </w:r>
      <w:r w:rsidR="00D9779E">
        <w:t xml:space="preserve"> </w:t>
      </w:r>
      <w:sdt>
        <w:sdtPr>
          <w:id w:val="-1047992379"/>
          <w:citation/>
        </w:sdtPr>
        <w:sdtEndPr/>
        <w:sdtContent>
          <w:r w:rsidR="00D9779E">
            <w:fldChar w:fldCharType="begin"/>
          </w:r>
          <w:r w:rsidR="00D9779E">
            <w:instrText xml:space="preserve"> CITATION Ber13 \l 1043 </w:instrText>
          </w:r>
          <w:r w:rsidR="00D9779E">
            <w:fldChar w:fldCharType="separate"/>
          </w:r>
          <w:r w:rsidR="00B660AA">
            <w:rPr>
              <w:noProof/>
            </w:rPr>
            <w:t>(Lohmeyer, 2013)</w:t>
          </w:r>
          <w:r w:rsidR="00D9779E">
            <w:fldChar w:fldCharType="end"/>
          </w:r>
        </w:sdtContent>
      </w:sdt>
    </w:p>
    <w:p w14:paraId="59749D35" w14:textId="77777777" w:rsidR="00415289" w:rsidRDefault="00415289" w:rsidP="00F73788">
      <w:bookmarkStart w:id="39" w:name="_Toc449000179"/>
      <w:r w:rsidRPr="00415289">
        <w:rPr>
          <w:rStyle w:val="Kop3Char"/>
          <w:b/>
          <w:color w:val="000000" w:themeColor="text1"/>
          <w:u w:val="single"/>
        </w:rPr>
        <w:t>5.4.2. MoSCow lijst</w:t>
      </w:r>
      <w:bookmarkEnd w:id="39"/>
      <w:r w:rsidR="00571926">
        <w:br/>
      </w:r>
      <w:r>
        <w:t>V</w:t>
      </w:r>
      <w:r w:rsidRPr="00415289">
        <w:t>oor het ontwikkelen van een project dient vastgesteld te worden wat de volgorde is</w:t>
      </w:r>
      <w:r>
        <w:t xml:space="preserve"> </w:t>
      </w:r>
      <w:r w:rsidRPr="00415289">
        <w:t>van</w:t>
      </w:r>
      <w:r>
        <w:t xml:space="preserve"> </w:t>
      </w:r>
      <w:r w:rsidRPr="00415289">
        <w:t>de te ontwikkelen functionaliteiten. Door prioriteiten vast te stellen op</w:t>
      </w:r>
      <w:r>
        <w:t xml:space="preserve"> basis van een MoSCoW-methode </w:t>
      </w:r>
      <w:r w:rsidRPr="00415289">
        <w:t>kan er een indeling van het project gemaakt worden. De MoSCoWlijst is te vinden in het functioneel ontwerp</w:t>
      </w:r>
      <w:r>
        <w:t>.</w:t>
      </w:r>
      <w:r w:rsidR="00645125">
        <w:t xml:space="preserve"> </w:t>
      </w:r>
      <w:sdt>
        <w:sdtPr>
          <w:id w:val="1851992322"/>
          <w:citation/>
        </w:sdtPr>
        <w:sdtEndPr/>
        <w:sdtContent>
          <w:r w:rsidR="00645125">
            <w:fldChar w:fldCharType="begin"/>
          </w:r>
          <w:r w:rsidR="00645125">
            <w:instrText xml:space="preserve"> CITATION Pet14 \l 1043 </w:instrText>
          </w:r>
          <w:r w:rsidR="00645125">
            <w:fldChar w:fldCharType="separate"/>
          </w:r>
          <w:r w:rsidR="00B660AA">
            <w:rPr>
              <w:noProof/>
            </w:rPr>
            <w:t>(Osch, 2014)</w:t>
          </w:r>
          <w:r w:rsidR="00645125">
            <w:fldChar w:fldCharType="end"/>
          </w:r>
        </w:sdtContent>
      </w:sdt>
    </w:p>
    <w:p w14:paraId="69BFDD4F" w14:textId="77777777" w:rsidR="007B3424" w:rsidRDefault="007B3424" w:rsidP="00F73788">
      <w:bookmarkStart w:id="40" w:name="_Toc449000180"/>
      <w:r w:rsidRPr="007B3424">
        <w:rPr>
          <w:rStyle w:val="Kop3Char"/>
          <w:b/>
          <w:color w:val="000000" w:themeColor="text1"/>
          <w:u w:val="single"/>
        </w:rPr>
        <w:t>5.4.3. Github</w:t>
      </w:r>
      <w:bookmarkEnd w:id="40"/>
      <w:r>
        <w:br/>
      </w:r>
      <w:r w:rsidR="009A001C">
        <w:t xml:space="preserve">In dit programma wordt de code in bewaard voor de versiebeheer. Hierin kan tevens ook de Product Owner meekijken over de voortgang van het project. </w:t>
      </w:r>
      <w:sdt>
        <w:sdtPr>
          <w:id w:val="236527853"/>
          <w:citation/>
        </w:sdtPr>
        <w:sdtEndPr/>
        <w:sdtContent>
          <w:r w:rsidR="004B7EF4">
            <w:fldChar w:fldCharType="begin"/>
          </w:r>
          <w:r w:rsidR="004B7EF4">
            <w:instrText xml:space="preserve"> CITATION Git16 \l 1043 </w:instrText>
          </w:r>
          <w:r w:rsidR="004B7EF4">
            <w:fldChar w:fldCharType="separate"/>
          </w:r>
          <w:r w:rsidR="00B660AA">
            <w:rPr>
              <w:noProof/>
            </w:rPr>
            <w:t>(Github, 2016)</w:t>
          </w:r>
          <w:r w:rsidR="004B7EF4">
            <w:fldChar w:fldCharType="end"/>
          </w:r>
        </w:sdtContent>
      </w:sdt>
    </w:p>
    <w:p w14:paraId="0099FE7D" w14:textId="77777777" w:rsidR="00415289" w:rsidRDefault="007B3424" w:rsidP="00F73788">
      <w:bookmarkStart w:id="41" w:name="_Toc449000181"/>
      <w:commentRangeStart w:id="42"/>
      <w:r>
        <w:rPr>
          <w:rStyle w:val="Kop3Char"/>
          <w:b/>
          <w:color w:val="000000" w:themeColor="text1"/>
          <w:u w:val="single"/>
        </w:rPr>
        <w:t>5.4.4</w:t>
      </w:r>
      <w:r w:rsidR="00415289" w:rsidRPr="00415289">
        <w:rPr>
          <w:rStyle w:val="Kop3Char"/>
          <w:b/>
          <w:color w:val="000000" w:themeColor="text1"/>
          <w:u w:val="single"/>
        </w:rPr>
        <w:t>. Trello</w:t>
      </w:r>
      <w:bookmarkEnd w:id="41"/>
      <w:r w:rsidR="00415289">
        <w:br/>
      </w:r>
      <w:commentRangeEnd w:id="42"/>
      <w:r w:rsidR="004757E2">
        <w:rPr>
          <w:rStyle w:val="Verwijzingopmerking"/>
        </w:rPr>
        <w:commentReference w:id="42"/>
      </w:r>
      <w:r w:rsidR="009A001C">
        <w:t>Dit is een programma waari</w:t>
      </w:r>
      <w:r w:rsidR="00BF2FF1">
        <w:t>n de Product Backlog en</w:t>
      </w:r>
      <w:r w:rsidR="00415289">
        <w:t xml:space="preserve"> Sprint planning</w:t>
      </w:r>
      <w:r w:rsidR="009A001C">
        <w:t xml:space="preserve"> worden</w:t>
      </w:r>
      <w:r w:rsidR="00415289">
        <w:t xml:space="preserve"> toegepast. Trello is tevens v</w:t>
      </w:r>
      <w:r w:rsidR="00C66467">
        <w:t>erbonden via een API met Github, zodat o.a. commits in git automatisch in Trello worden verwerkt.</w:t>
      </w:r>
      <w:r w:rsidR="004B7EF4">
        <w:t xml:space="preserve"> </w:t>
      </w:r>
      <w:sdt>
        <w:sdtPr>
          <w:id w:val="1176846365"/>
          <w:citation/>
        </w:sdtPr>
        <w:sdtEndPr/>
        <w:sdtContent>
          <w:r w:rsidR="004B7EF4">
            <w:fldChar w:fldCharType="begin"/>
          </w:r>
          <w:r w:rsidR="004B7EF4">
            <w:instrText xml:space="preserve"> CITATION Tre16 \l 1043 </w:instrText>
          </w:r>
          <w:r w:rsidR="004B7EF4">
            <w:fldChar w:fldCharType="separate"/>
          </w:r>
          <w:r w:rsidR="00B660AA">
            <w:rPr>
              <w:noProof/>
            </w:rPr>
            <w:t>(Trello, 2016)</w:t>
          </w:r>
          <w:r w:rsidR="004B7EF4">
            <w:fldChar w:fldCharType="end"/>
          </w:r>
        </w:sdtContent>
      </w:sdt>
    </w:p>
    <w:p w14:paraId="2EC4AC45" w14:textId="77777777" w:rsidR="00415289" w:rsidRDefault="00415289" w:rsidP="00F73788">
      <w:bookmarkStart w:id="43" w:name="_Toc449000182"/>
      <w:r w:rsidRPr="000F50CC">
        <w:rPr>
          <w:rStyle w:val="Kop3Char"/>
          <w:b/>
          <w:color w:val="000000" w:themeColor="text1"/>
          <w:u w:val="single"/>
        </w:rPr>
        <w:t>5.4.</w:t>
      </w:r>
      <w:r w:rsidR="007B3424">
        <w:rPr>
          <w:rStyle w:val="Kop3Char"/>
          <w:b/>
          <w:color w:val="000000" w:themeColor="text1"/>
          <w:u w:val="single"/>
        </w:rPr>
        <w:t>5</w:t>
      </w:r>
      <w:r w:rsidRPr="000F50CC">
        <w:rPr>
          <w:rStyle w:val="Kop3Char"/>
          <w:b/>
          <w:color w:val="000000" w:themeColor="text1"/>
          <w:u w:val="single"/>
        </w:rPr>
        <w:t>. Mockups</w:t>
      </w:r>
      <w:bookmarkEnd w:id="43"/>
      <w:r>
        <w:br/>
        <w:t>O</w:t>
      </w:r>
      <w:r w:rsidRPr="00415289">
        <w:t>m het grafisch ontwerp van de testwebsite te accorderen bij de opdrachtgever wordt er gebruikt gemaakt van Mockups</w:t>
      </w:r>
      <w:r>
        <w:t xml:space="preserve">. </w:t>
      </w:r>
      <w:r w:rsidRPr="00415289">
        <w:t>Een Mockup is een niet gedetailleerd grafisch ontwerp van een product. Deze ontwerpen worden toegevoegd in het functioneel</w:t>
      </w:r>
      <w:r w:rsidR="000F50CC">
        <w:t xml:space="preserve"> </w:t>
      </w:r>
      <w:r w:rsidRPr="00415289">
        <w:t>ontwerp.</w:t>
      </w:r>
      <w:r w:rsidR="00D9779E">
        <w:t xml:space="preserve"> </w:t>
      </w:r>
      <w:sdt>
        <w:sdtPr>
          <w:id w:val="-1635790755"/>
          <w:citation/>
        </w:sdtPr>
        <w:sdtEndPr/>
        <w:sdtContent>
          <w:r w:rsidR="00D9779E">
            <w:fldChar w:fldCharType="begin"/>
          </w:r>
          <w:r w:rsidR="00D9779E">
            <w:instrText xml:space="preserve"> CITATION Jor11 \l 1043 </w:instrText>
          </w:r>
          <w:r w:rsidR="00D9779E">
            <w:fldChar w:fldCharType="separate"/>
          </w:r>
          <w:r w:rsidR="00B660AA">
            <w:rPr>
              <w:noProof/>
            </w:rPr>
            <w:t>(Joris, 2011)</w:t>
          </w:r>
          <w:r w:rsidR="00D9779E">
            <w:fldChar w:fldCharType="end"/>
          </w:r>
        </w:sdtContent>
      </w:sdt>
    </w:p>
    <w:p w14:paraId="4A11A903" w14:textId="77777777" w:rsidR="0027793E" w:rsidRDefault="000F50CC" w:rsidP="00F73788">
      <w:bookmarkStart w:id="44" w:name="_Toc449000183"/>
      <w:r w:rsidRPr="000F50CC">
        <w:rPr>
          <w:rStyle w:val="Kop3Char"/>
          <w:b/>
          <w:color w:val="000000" w:themeColor="text1"/>
          <w:u w:val="single"/>
        </w:rPr>
        <w:t>5.4.</w:t>
      </w:r>
      <w:r w:rsidR="0046432A">
        <w:rPr>
          <w:rStyle w:val="Kop3Char"/>
          <w:b/>
          <w:color w:val="000000" w:themeColor="text1"/>
          <w:u w:val="single"/>
        </w:rPr>
        <w:t>6</w:t>
      </w:r>
      <w:r w:rsidRPr="000F50CC">
        <w:rPr>
          <w:rStyle w:val="Kop3Char"/>
          <w:b/>
          <w:color w:val="000000" w:themeColor="text1"/>
          <w:u w:val="single"/>
        </w:rPr>
        <w:t>. APA normen</w:t>
      </w:r>
      <w:bookmarkEnd w:id="44"/>
      <w:r>
        <w:br/>
      </w:r>
      <w:r w:rsidR="0027793E">
        <w:t>De APA normen zorgen ervoor dat er op correcte wijze gebruik wordt gemaakt van de bronnen. Deze normen worden in ieder document toegepast.</w:t>
      </w:r>
      <w:r w:rsidR="00D47AEC">
        <w:t xml:space="preserve"> </w:t>
      </w:r>
      <w:sdt>
        <w:sdtPr>
          <w:id w:val="254400152"/>
          <w:citation/>
        </w:sdtPr>
        <w:sdtEndPr/>
        <w:sdtContent>
          <w:r w:rsidR="00D47AEC">
            <w:fldChar w:fldCharType="begin"/>
          </w:r>
          <w:r w:rsidR="00D47AEC">
            <w:instrText xml:space="preserve"> CITATION Hog16 \l 1043 </w:instrText>
          </w:r>
          <w:r w:rsidR="00D47AEC">
            <w:fldChar w:fldCharType="separate"/>
          </w:r>
          <w:r w:rsidR="00B660AA">
            <w:rPr>
              <w:noProof/>
            </w:rPr>
            <w:t>(Nijmegen, 2016)</w:t>
          </w:r>
          <w:r w:rsidR="00D47AEC">
            <w:fldChar w:fldCharType="end"/>
          </w:r>
        </w:sdtContent>
      </w:sdt>
    </w:p>
    <w:p w14:paraId="228DA42F" w14:textId="77777777" w:rsidR="005A169E" w:rsidRDefault="005A169E" w:rsidP="00F73788">
      <w:r>
        <w:br w:type="page"/>
      </w:r>
    </w:p>
    <w:p w14:paraId="2EE050D4" w14:textId="77777777" w:rsidR="00C8752E" w:rsidRDefault="005A169E">
      <w:bookmarkStart w:id="45" w:name="_Toc449000184"/>
      <w:r w:rsidRPr="0051361D">
        <w:rPr>
          <w:rStyle w:val="Kop1Char"/>
          <w:color w:val="000000" w:themeColor="text1"/>
          <w:u w:val="single"/>
        </w:rPr>
        <w:lastRenderedPageBreak/>
        <w:t>6. Globale project aanpak</w:t>
      </w:r>
      <w:bookmarkEnd w:id="45"/>
      <w:r w:rsidR="00E8316D">
        <w:br/>
      </w:r>
    </w:p>
    <w:p w14:paraId="6E899FDE" w14:textId="77777777" w:rsidR="00A32AFF" w:rsidRDefault="00C8752E">
      <w:bookmarkStart w:id="46" w:name="_Toc449000185"/>
      <w:r w:rsidRPr="00C8752E">
        <w:rPr>
          <w:rStyle w:val="Kop2Char"/>
          <w:color w:val="000000" w:themeColor="text1"/>
          <w:u w:val="single"/>
        </w:rPr>
        <w:t>6.1. Sashimi</w:t>
      </w:r>
      <w:bookmarkEnd w:id="46"/>
      <w:r w:rsidR="008613D5">
        <w:br/>
      </w:r>
      <w:r w:rsidR="00B67C84">
        <w:t>Tijdens het onderzoek zal er gebruik worden gemaakt van Sashimi. Sashimi i</w:t>
      </w:r>
      <w:r>
        <w:t xml:space="preserve">s een lineaire ontwikkelmethode </w:t>
      </w:r>
      <w:r w:rsidR="00B67C84">
        <w:t>die bestaat uit fa</w:t>
      </w:r>
      <w:r w:rsidR="003A542C">
        <w:t>ses, net als de watervalmethode</w:t>
      </w:r>
      <w:r w:rsidR="00B67C84">
        <w:t xml:space="preserve">. Sashimi verschilt van de watervalmethode </w:t>
      </w:r>
      <w:r>
        <w:t>omdat de fases overlappen. Dat zorgt ervoor dat er een mogelijkheid is om wijzigingen in de voorgaande fases aan te brengen.</w:t>
      </w:r>
      <w:r w:rsidR="00075603">
        <w:br/>
      </w:r>
    </w:p>
    <w:p w14:paraId="30C6F319" w14:textId="77777777" w:rsidR="00A32AFF" w:rsidRPr="00E41BF2" w:rsidRDefault="00A32AFF">
      <w:pPr>
        <w:rPr>
          <w:rFonts w:cstheme="minorHAnsi"/>
          <w:u w:val="single"/>
        </w:rPr>
      </w:pPr>
      <w:r>
        <w:rPr>
          <w:noProof/>
          <w:lang w:eastAsia="nl-NL"/>
        </w:rPr>
        <w:drawing>
          <wp:inline distT="0" distB="0" distL="0" distR="0" wp14:anchorId="1A9A18C2" wp14:editId="24B47CFB">
            <wp:extent cx="2976245" cy="828040"/>
            <wp:effectExtent l="0" t="0" r="0" b="0"/>
            <wp:docPr id="3" name="Afbeelding 3" descr="C:\Users\Roel de Man\AppData\Local\Microsoft\Windows\INetCache\Content.Word\sashimi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el de Man\AppData\Local\Microsoft\Windows\INetCache\Content.Word\sashimi mod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6245" cy="828040"/>
                    </a:xfrm>
                    <a:prstGeom prst="rect">
                      <a:avLst/>
                    </a:prstGeom>
                    <a:noFill/>
                    <a:ln>
                      <a:noFill/>
                    </a:ln>
                  </pic:spPr>
                </pic:pic>
              </a:graphicData>
            </a:graphic>
          </wp:inline>
        </w:drawing>
      </w:r>
      <w:r w:rsidR="00E41BF2">
        <w:br/>
      </w:r>
      <w:r w:rsidR="00075603">
        <w:rPr>
          <w:rFonts w:cstheme="minorHAnsi"/>
          <w:sz w:val="18"/>
          <w:szCs w:val="18"/>
          <w:u w:val="single"/>
        </w:rPr>
        <w:br/>
      </w:r>
      <w:commentRangeStart w:id="47"/>
      <w:r w:rsidR="00700ACF">
        <w:rPr>
          <w:rFonts w:cstheme="minorHAnsi"/>
          <w:sz w:val="18"/>
          <w:szCs w:val="18"/>
          <w:u w:val="single"/>
        </w:rPr>
        <w:t>Afbeelding 3</w:t>
      </w:r>
      <w:r w:rsidR="00E41BF2">
        <w:rPr>
          <w:rFonts w:cstheme="minorHAnsi"/>
          <w:sz w:val="18"/>
          <w:szCs w:val="18"/>
          <w:u w:val="single"/>
        </w:rPr>
        <w:t>: Sashimi model</w:t>
      </w:r>
      <w:commentRangeEnd w:id="47"/>
      <w:r w:rsidR="00B91649">
        <w:rPr>
          <w:rStyle w:val="Verwijzingopmerking"/>
        </w:rPr>
        <w:commentReference w:id="47"/>
      </w:r>
      <w:r>
        <w:br/>
      </w:r>
    </w:p>
    <w:p w14:paraId="5B68CBD7" w14:textId="77777777" w:rsidR="00C8752E" w:rsidRPr="00A32AFF" w:rsidRDefault="00E7418A">
      <w:pPr>
        <w:rPr>
          <w:b/>
          <w:u w:val="single"/>
        </w:rPr>
      </w:pPr>
      <w:r w:rsidRPr="00A32AFF">
        <w:rPr>
          <w:b/>
          <w:u w:val="single"/>
        </w:rPr>
        <w:t>Analysefase</w:t>
      </w:r>
    </w:p>
    <w:p w14:paraId="5E60D510" w14:textId="77777777" w:rsidR="00E7418A" w:rsidRDefault="00E7418A" w:rsidP="00E7418A">
      <w:pPr>
        <w:pStyle w:val="Lijstalinea"/>
        <w:numPr>
          <w:ilvl w:val="0"/>
          <w:numId w:val="14"/>
        </w:numPr>
      </w:pPr>
      <w:r>
        <w:t>Duidelijkheid over de opdracht en de organisatie</w:t>
      </w:r>
      <w:r w:rsidR="00C66467">
        <w:t>.</w:t>
      </w:r>
    </w:p>
    <w:p w14:paraId="43DABE79" w14:textId="77777777" w:rsidR="00E7418A" w:rsidRDefault="00E7418A" w:rsidP="00E7418A">
      <w:pPr>
        <w:pStyle w:val="Lijstalinea"/>
        <w:numPr>
          <w:ilvl w:val="0"/>
          <w:numId w:val="14"/>
        </w:numPr>
      </w:pPr>
      <w:r>
        <w:t>Doel van het onderzoek formuleren</w:t>
      </w:r>
      <w:r w:rsidR="00C66467">
        <w:t>.</w:t>
      </w:r>
    </w:p>
    <w:p w14:paraId="39CA04DE" w14:textId="77777777" w:rsidR="00E7418A" w:rsidRPr="00A32AFF" w:rsidRDefault="00E7418A">
      <w:pPr>
        <w:rPr>
          <w:b/>
          <w:u w:val="single"/>
        </w:rPr>
      </w:pPr>
      <w:r w:rsidRPr="00A32AFF">
        <w:rPr>
          <w:b/>
          <w:u w:val="single"/>
        </w:rPr>
        <w:t>Onderzoeksfase</w:t>
      </w:r>
    </w:p>
    <w:p w14:paraId="16299B7B" w14:textId="77777777" w:rsidR="00C66467" w:rsidRDefault="00C66467" w:rsidP="00C66467">
      <w:pPr>
        <w:pStyle w:val="Lijstalinea"/>
        <w:numPr>
          <w:ilvl w:val="0"/>
          <w:numId w:val="14"/>
        </w:numPr>
      </w:pPr>
      <w:commentRangeStart w:id="48"/>
      <w:r>
        <w:t>Interviews houden om de wensen van de medewerkers in kaart te brengen.</w:t>
      </w:r>
      <w:commentRangeEnd w:id="48"/>
      <w:r w:rsidR="00CC6FB5">
        <w:rPr>
          <w:rStyle w:val="Verwijzingopmerking"/>
        </w:rPr>
        <w:commentReference w:id="48"/>
      </w:r>
    </w:p>
    <w:p w14:paraId="553E8790" w14:textId="77777777" w:rsidR="00C8752E" w:rsidRDefault="00C8752E" w:rsidP="00C8752E">
      <w:pPr>
        <w:pStyle w:val="Lijstalinea"/>
        <w:numPr>
          <w:ilvl w:val="0"/>
          <w:numId w:val="14"/>
        </w:numPr>
      </w:pPr>
      <w:r>
        <w:t>Onderzoeken welke software er nodig is voor de integratie</w:t>
      </w:r>
      <w:r w:rsidR="00C66467">
        <w:t>.</w:t>
      </w:r>
    </w:p>
    <w:p w14:paraId="5AE37CE6" w14:textId="77777777" w:rsidR="00C8752E" w:rsidRDefault="00C8752E" w:rsidP="00C8752E">
      <w:pPr>
        <w:pStyle w:val="Lijstalinea"/>
        <w:numPr>
          <w:ilvl w:val="0"/>
          <w:numId w:val="14"/>
        </w:numPr>
      </w:pPr>
      <w:r>
        <w:t>Conclusie geven over het onderzoek</w:t>
      </w:r>
      <w:r w:rsidR="00C66467">
        <w:t>.</w:t>
      </w:r>
    </w:p>
    <w:p w14:paraId="643B585F" w14:textId="77777777" w:rsidR="00A32AFF" w:rsidRDefault="00A32AFF" w:rsidP="00A32AFF"/>
    <w:p w14:paraId="53BA2607" w14:textId="77777777" w:rsidR="00E7418A" w:rsidRDefault="00E7418A" w:rsidP="00E7418A">
      <w:r>
        <w:br w:type="page"/>
      </w:r>
    </w:p>
    <w:p w14:paraId="2751BB81" w14:textId="77777777" w:rsidR="00B67C84" w:rsidRDefault="00E8316D">
      <w:bookmarkStart w:id="49" w:name="_Toc449000186"/>
      <w:commentRangeStart w:id="50"/>
      <w:r w:rsidRPr="008613D5">
        <w:rPr>
          <w:rStyle w:val="Kop2Char"/>
          <w:color w:val="000000" w:themeColor="text1"/>
          <w:u w:val="single"/>
        </w:rPr>
        <w:lastRenderedPageBreak/>
        <w:t>6.2. Scrum</w:t>
      </w:r>
      <w:bookmarkEnd w:id="49"/>
      <w:r>
        <w:br/>
      </w:r>
      <w:commentRangeEnd w:id="50"/>
      <w:r w:rsidR="000B2099">
        <w:rPr>
          <w:rStyle w:val="Verwijzingopmerking"/>
        </w:rPr>
        <w:commentReference w:id="50"/>
      </w:r>
      <w:r w:rsidR="00B67C84">
        <w:t xml:space="preserve">Tijdens het realiseren van de integratie zal </w:t>
      </w:r>
      <w:r w:rsidR="00BA13AA">
        <w:t>Scrum (Agile) toegepast worden als software ontwikkelmethode</w:t>
      </w:r>
      <w:r w:rsidR="00B67C84">
        <w:t>. Iedere iteratie zal van start gaan met een sprintplanning. Bij deze sprintplanning zal de productback-log en de sprint back-log vastgesteld worden.</w:t>
      </w:r>
    </w:p>
    <w:p w14:paraId="0592F8FE" w14:textId="77777777" w:rsidR="008A47B4" w:rsidRDefault="00B67C84">
      <w:r>
        <w:t>De volgende rollen zullen tijden</w:t>
      </w:r>
      <w:r w:rsidR="008A47B4">
        <w:t xml:space="preserve">s de </w:t>
      </w:r>
      <w:r w:rsidR="0007680C">
        <w:t>iteratie fase worden toegepast:</w:t>
      </w:r>
    </w:p>
    <w:p w14:paraId="7266D36E" w14:textId="77777777" w:rsidR="008A47B4" w:rsidRDefault="008A47B4" w:rsidP="008A47B4">
      <w:pPr>
        <w:pStyle w:val="Lijstalinea"/>
        <w:numPr>
          <w:ilvl w:val="0"/>
          <w:numId w:val="14"/>
        </w:numPr>
      </w:pPr>
      <w:r>
        <w:t>Leo van Snippenburg (Product owner)</w:t>
      </w:r>
    </w:p>
    <w:p w14:paraId="6DCA14C6" w14:textId="77777777" w:rsidR="0007680C" w:rsidRDefault="008A47B4" w:rsidP="008A47B4">
      <w:pPr>
        <w:pStyle w:val="Lijstalinea"/>
        <w:numPr>
          <w:ilvl w:val="0"/>
          <w:numId w:val="14"/>
        </w:numPr>
      </w:pPr>
      <w:r>
        <w:t>Roel de Man (Teamlid</w:t>
      </w:r>
      <w:r w:rsidR="006E542D">
        <w:t>/Scrum Master</w:t>
      </w:r>
      <w:r>
        <w:t>)</w:t>
      </w:r>
    </w:p>
    <w:p w14:paraId="7C8BECD5" w14:textId="77777777" w:rsidR="00B83CD4" w:rsidRDefault="00B83CD4" w:rsidP="0007680C">
      <w:r>
        <w:t xml:space="preserve">Een sprint is pas voltooid als </w:t>
      </w:r>
      <w:commentRangeStart w:id="51"/>
      <w:r>
        <w:t xml:space="preserve">het </w:t>
      </w:r>
      <w:commentRangeEnd w:id="51"/>
      <w:r w:rsidR="005506CC">
        <w:rPr>
          <w:rStyle w:val="Verwijzingopmerking"/>
        </w:rPr>
        <w:commentReference w:id="51"/>
      </w:r>
      <w:r>
        <w:t xml:space="preserve">aan de volgende eisen voldoet. </w:t>
      </w:r>
      <w:r w:rsidR="0007680C">
        <w:t xml:space="preserve">Dit is ook wel de Definition of Done </w:t>
      </w:r>
      <w:commentRangeStart w:id="52"/>
      <w:r w:rsidR="0007680C">
        <w:t>(DoD)</w:t>
      </w:r>
      <w:commentRangeEnd w:id="52"/>
      <w:r w:rsidR="003953E1">
        <w:rPr>
          <w:rStyle w:val="Verwijzingopmerking"/>
        </w:rPr>
        <w:commentReference w:id="52"/>
      </w:r>
      <w:r w:rsidR="0007680C">
        <w:t>.</w:t>
      </w:r>
    </w:p>
    <w:p w14:paraId="1F099FCA" w14:textId="77777777" w:rsidR="00B83CD4" w:rsidRDefault="00B83CD4" w:rsidP="00B83CD4">
      <w:pPr>
        <w:pStyle w:val="Lijstalinea"/>
        <w:numPr>
          <w:ilvl w:val="0"/>
          <w:numId w:val="14"/>
        </w:numPr>
      </w:pPr>
      <w:commentRangeStart w:id="53"/>
      <w:r>
        <w:t>Getest</w:t>
      </w:r>
      <w:commentRangeEnd w:id="53"/>
      <w:r w:rsidR="006E2592">
        <w:rPr>
          <w:rStyle w:val="Verwijzingopmerking"/>
        </w:rPr>
        <w:commentReference w:id="53"/>
      </w:r>
    </w:p>
    <w:p w14:paraId="4F43DE53" w14:textId="77777777" w:rsidR="00B83CD4" w:rsidRDefault="00B83CD4" w:rsidP="00B83CD4">
      <w:pPr>
        <w:pStyle w:val="Lijstalinea"/>
        <w:numPr>
          <w:ilvl w:val="0"/>
          <w:numId w:val="14"/>
        </w:numPr>
      </w:pPr>
      <w:r>
        <w:t>De code op Github</w:t>
      </w:r>
    </w:p>
    <w:p w14:paraId="79B4FD1A" w14:textId="77777777" w:rsidR="00B83CD4" w:rsidRDefault="00B83CD4" w:rsidP="00B83CD4">
      <w:pPr>
        <w:pStyle w:val="Lijstalinea"/>
        <w:numPr>
          <w:ilvl w:val="0"/>
          <w:numId w:val="14"/>
        </w:numPr>
      </w:pPr>
      <w:r>
        <w:t>Code review</w:t>
      </w:r>
    </w:p>
    <w:p w14:paraId="2F5EBE51" w14:textId="77777777" w:rsidR="00811FB8" w:rsidRDefault="00B83CD4" w:rsidP="00811FB8">
      <w:pPr>
        <w:pStyle w:val="Lijstalinea"/>
        <w:numPr>
          <w:ilvl w:val="0"/>
          <w:numId w:val="14"/>
        </w:numPr>
      </w:pPr>
      <w:r>
        <w:t>Goedkeuring van de Product Owner</w:t>
      </w:r>
    </w:p>
    <w:p w14:paraId="60B7E43E" w14:textId="77777777" w:rsidR="00BA13AA" w:rsidRDefault="00811FB8" w:rsidP="00811FB8">
      <w:r>
        <w:t>Iedere sprint bestaat in principe uit een ontwerp, realisatie, test en reviewfase. Aan het begin van iedere sprint wordt er samen met de Product Owner, Scrum Master en teamlid een lijst met requirements</w:t>
      </w:r>
      <w:r w:rsidR="005C28AD">
        <w:t xml:space="preserve"> vast</w:t>
      </w:r>
      <w:r>
        <w:t xml:space="preserve"> gesteld die vervolgens gerealiseerd moeten worden.</w:t>
      </w:r>
      <w:r w:rsidR="00BA13AA">
        <w:t xml:space="preserve"> Aan het eind van iedere sprint zal er een </w:t>
      </w:r>
      <w:commentRangeStart w:id="54"/>
      <w:r w:rsidR="00BA13AA">
        <w:t xml:space="preserve">retrospective </w:t>
      </w:r>
      <w:commentRangeEnd w:id="54"/>
      <w:r w:rsidR="00BB31EF">
        <w:rPr>
          <w:rStyle w:val="Verwijzingopmerking"/>
        </w:rPr>
        <w:commentReference w:id="54"/>
      </w:r>
      <w:r w:rsidR="00BA13AA">
        <w:t xml:space="preserve">plaats vinden. In deze retrospective zal terug gekeken worden op de laatste sprint. Tevens </w:t>
      </w:r>
      <w:r w:rsidR="00C66467">
        <w:t>zal bij de retrospective</w:t>
      </w:r>
      <w:r w:rsidR="00BA13AA">
        <w:t xml:space="preserve"> de sprintplanning plaats vinden voor de volgende sprint. Bij een retrospective moet iedereen die betrokken is bij het project aanwezig zijn. Dit blijft zich herhalen bij iedere sprint tot dat de eisen uit de product back-log</w:t>
      </w:r>
      <w:r w:rsidR="000F00CE">
        <w:t xml:space="preserve"> gedaan</w:t>
      </w:r>
      <w:r w:rsidR="00BA13AA">
        <w:t xml:space="preserve"> zijn. </w:t>
      </w:r>
    </w:p>
    <w:p w14:paraId="09BC0EEB" w14:textId="77777777" w:rsidR="00E41BF2" w:rsidRDefault="00E41BF2" w:rsidP="00811FB8">
      <w:r>
        <w:rPr>
          <w:noProof/>
          <w:lang w:eastAsia="nl-NL"/>
        </w:rPr>
        <w:drawing>
          <wp:inline distT="0" distB="0" distL="0" distR="0" wp14:anchorId="3B2B6CFF" wp14:editId="0C0134E0">
            <wp:extent cx="4002405" cy="2113280"/>
            <wp:effectExtent l="0" t="0" r="0" b="1270"/>
            <wp:docPr id="4" name="Afbeelding 4" descr="C:\Users\Roel de Man\AppData\Local\Microsoft\Windows\INetCache\Content.Word\iterati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el de Man\AppData\Local\Microsoft\Windows\INetCache\Content.Word\iteratiep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2113280"/>
                    </a:xfrm>
                    <a:prstGeom prst="rect">
                      <a:avLst/>
                    </a:prstGeom>
                    <a:noFill/>
                    <a:ln>
                      <a:noFill/>
                    </a:ln>
                  </pic:spPr>
                </pic:pic>
              </a:graphicData>
            </a:graphic>
          </wp:inline>
        </w:drawing>
      </w:r>
    </w:p>
    <w:p w14:paraId="0E951289" w14:textId="77777777" w:rsidR="00E41BF2" w:rsidRPr="00E41BF2" w:rsidRDefault="00E41BF2" w:rsidP="00811FB8">
      <w:pPr>
        <w:rPr>
          <w:rFonts w:cstheme="minorHAnsi"/>
          <w:u w:val="single"/>
        </w:rPr>
      </w:pPr>
      <w:r>
        <w:rPr>
          <w:rFonts w:cstheme="minorHAnsi"/>
          <w:sz w:val="18"/>
          <w:szCs w:val="18"/>
          <w:u w:val="single"/>
        </w:rPr>
        <w:t xml:space="preserve">Afbeelding </w:t>
      </w:r>
      <w:r w:rsidR="00700ACF">
        <w:rPr>
          <w:rFonts w:cstheme="minorHAnsi"/>
          <w:sz w:val="18"/>
          <w:szCs w:val="18"/>
          <w:u w:val="single"/>
        </w:rPr>
        <w:t>4</w:t>
      </w:r>
      <w:r>
        <w:rPr>
          <w:rFonts w:cstheme="minorHAnsi"/>
          <w:sz w:val="18"/>
          <w:szCs w:val="18"/>
          <w:u w:val="single"/>
        </w:rPr>
        <w:t>: Scrum model</w:t>
      </w:r>
    </w:p>
    <w:p w14:paraId="07F4B7FD" w14:textId="77777777" w:rsidR="00E7418A" w:rsidRDefault="005C28AD" w:rsidP="00387C91">
      <w:r>
        <w:t>Omdat het team uit één persoon bestaat</w:t>
      </w:r>
      <w:r w:rsidR="00BB7F66">
        <w:t>,</w:t>
      </w:r>
      <w:r w:rsidR="00387C91">
        <w:t xml:space="preserve"> zal er geen daily stand-up gehouden worden. Bij vragen en problemen kunnen deze direct overlegd worden met de </w:t>
      </w:r>
      <w:r w:rsidR="00BB7F66">
        <w:t>bedrijfsbegeleider (Product Owner)</w:t>
      </w:r>
      <w:r w:rsidR="00387C91">
        <w:t xml:space="preserve">. </w:t>
      </w:r>
      <w:r w:rsidR="00AD4271">
        <w:t xml:space="preserve">Er </w:t>
      </w:r>
      <w:r w:rsidR="00FB6598">
        <w:t>zal</w:t>
      </w:r>
      <w:r w:rsidR="00387C91">
        <w:t xml:space="preserve"> wekelijks met de </w:t>
      </w:r>
      <w:r w:rsidR="00BB7F66">
        <w:t>bedrijfsbegeleider</w:t>
      </w:r>
      <w:r w:rsidR="00387C91">
        <w:t xml:space="preserve"> een vergadering gehouden worden om de voortgang te bespreken</w:t>
      </w:r>
      <w:r w:rsidR="00BB7F66">
        <w:t xml:space="preserve"> </w:t>
      </w:r>
      <w:commentRangeStart w:id="55"/>
      <w:r w:rsidR="00BB7F66">
        <w:t>(Sprint Review</w:t>
      </w:r>
      <w:commentRangeEnd w:id="55"/>
      <w:r w:rsidR="001D05B4">
        <w:rPr>
          <w:rStyle w:val="Verwijzingopmerking"/>
        </w:rPr>
        <w:commentReference w:id="55"/>
      </w:r>
      <w:r w:rsidR="00BB7F66">
        <w:t>)</w:t>
      </w:r>
      <w:r w:rsidR="00387C91">
        <w:t>.</w:t>
      </w:r>
      <w:r>
        <w:t xml:space="preserve"> </w:t>
      </w:r>
      <w:r>
        <w:br/>
      </w:r>
    </w:p>
    <w:p w14:paraId="52430A73" w14:textId="77777777" w:rsidR="00E41BF2" w:rsidRDefault="00704BC5" w:rsidP="00387C91">
      <w:r>
        <w:br w:type="page"/>
      </w:r>
    </w:p>
    <w:p w14:paraId="70F4B7B0" w14:textId="77777777" w:rsidR="008359AB" w:rsidRPr="008359AB" w:rsidRDefault="008359AB" w:rsidP="008359AB">
      <w:pPr>
        <w:pStyle w:val="Kop1"/>
        <w:rPr>
          <w:color w:val="000000" w:themeColor="text1"/>
          <w:u w:val="single"/>
        </w:rPr>
      </w:pPr>
      <w:bookmarkStart w:id="56" w:name="_Toc449000187"/>
      <w:r w:rsidRPr="008359AB">
        <w:rPr>
          <w:color w:val="000000" w:themeColor="text1"/>
          <w:u w:val="single"/>
        </w:rPr>
        <w:lastRenderedPageBreak/>
        <w:t>7</w:t>
      </w:r>
      <w:r w:rsidR="007554F7">
        <w:rPr>
          <w:color w:val="000000" w:themeColor="text1"/>
          <w:u w:val="single"/>
        </w:rPr>
        <w:t>.</w:t>
      </w:r>
      <w:r w:rsidRPr="008359AB">
        <w:rPr>
          <w:color w:val="000000" w:themeColor="text1"/>
          <w:u w:val="single"/>
        </w:rPr>
        <w:t xml:space="preserve"> </w:t>
      </w:r>
      <w:commentRangeStart w:id="57"/>
      <w:r w:rsidRPr="008359AB">
        <w:rPr>
          <w:color w:val="000000" w:themeColor="text1"/>
          <w:u w:val="single"/>
        </w:rPr>
        <w:t>Tussenresultaten</w:t>
      </w:r>
      <w:bookmarkEnd w:id="56"/>
      <w:commentRangeEnd w:id="57"/>
      <w:r w:rsidR="008F1BAC">
        <w:rPr>
          <w:rStyle w:val="Verwijzingopmerking"/>
          <w:rFonts w:asciiTheme="minorHAnsi" w:eastAsiaTheme="minorHAnsi" w:hAnsiTheme="minorHAnsi" w:cstheme="minorBidi"/>
          <w:b w:val="0"/>
          <w:bCs w:val="0"/>
          <w:color w:val="auto"/>
        </w:rPr>
        <w:commentReference w:id="57"/>
      </w:r>
      <w:r w:rsidRPr="008359AB">
        <w:rPr>
          <w:u w:val="single"/>
        </w:rPr>
        <w:br/>
      </w:r>
    </w:p>
    <w:p w14:paraId="7737D9F0" w14:textId="77777777" w:rsidR="008359AB" w:rsidRPr="008359AB" w:rsidRDefault="008359AB" w:rsidP="008359AB">
      <w:pPr>
        <w:pStyle w:val="Kop2"/>
        <w:rPr>
          <w:color w:val="000000" w:themeColor="text1"/>
          <w:u w:val="single"/>
        </w:rPr>
      </w:pPr>
      <w:bookmarkStart w:id="58" w:name="_Toc449000188"/>
      <w:r w:rsidRPr="008359AB">
        <w:rPr>
          <w:color w:val="000000" w:themeColor="text1"/>
          <w:u w:val="single"/>
        </w:rPr>
        <w:t>7.1.</w:t>
      </w:r>
      <w:r w:rsidR="00700ACF">
        <w:rPr>
          <w:color w:val="000000" w:themeColor="text1"/>
          <w:u w:val="single"/>
        </w:rPr>
        <w:t xml:space="preserve"> P</w:t>
      </w:r>
      <w:r w:rsidRPr="008359AB">
        <w:rPr>
          <w:color w:val="000000" w:themeColor="text1"/>
          <w:u w:val="single"/>
        </w:rPr>
        <w:t>roductentabel</w:t>
      </w:r>
      <w:bookmarkEnd w:id="58"/>
    </w:p>
    <w:p w14:paraId="34B0C7E5" w14:textId="77777777" w:rsidR="00E91657" w:rsidRDefault="00E91657">
      <w:r w:rsidRPr="00006E6B">
        <w:t>In de onderstaande tabel is de indeling van de producten en taken weergegeven. Van alle producten en taken is beschreven welke onderdelen deze moeten bevatten.</w:t>
      </w:r>
      <w:r w:rsidR="00AD4271">
        <w:t xml:space="preserve"> </w:t>
      </w:r>
      <w:r w:rsidR="00FB6598">
        <w:t>De benodigde</w:t>
      </w:r>
      <w:r w:rsidR="00AD4271">
        <w:t xml:space="preserve"> informatie</w:t>
      </w:r>
      <w:r w:rsidRPr="00006E6B">
        <w:t xml:space="preserve"> voor de onderdelen staat beschreven </w:t>
      </w:r>
      <w:r w:rsidR="00FB6598">
        <w:t>bij</w:t>
      </w:r>
      <w:r w:rsidRPr="00006E6B">
        <w:t xml:space="preserve"> de omschrijving. </w:t>
      </w:r>
    </w:p>
    <w:tbl>
      <w:tblPr>
        <w:tblStyle w:val="Lichtraster"/>
        <w:tblW w:w="9322" w:type="dxa"/>
        <w:tblLayout w:type="fixed"/>
        <w:tblLook w:val="04A0" w:firstRow="1" w:lastRow="0" w:firstColumn="1" w:lastColumn="0" w:noHBand="0" w:noVBand="1"/>
      </w:tblPr>
      <w:tblGrid>
        <w:gridCol w:w="534"/>
        <w:gridCol w:w="3137"/>
        <w:gridCol w:w="5651"/>
      </w:tblGrid>
      <w:tr w:rsidR="00DD6156" w14:paraId="5B06FE24" w14:textId="77777777" w:rsidTr="00CB0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CF171D5" w14:textId="77777777" w:rsidR="00DD6156" w:rsidRPr="00B35376" w:rsidRDefault="00DD6156" w:rsidP="00B563BA">
            <w:pPr>
              <w:rPr>
                <w:b w:val="0"/>
              </w:rPr>
            </w:pPr>
            <w:r w:rsidRPr="00B35376">
              <w:t>Nr.</w:t>
            </w:r>
          </w:p>
        </w:tc>
        <w:tc>
          <w:tcPr>
            <w:tcW w:w="3137" w:type="dxa"/>
          </w:tcPr>
          <w:p w14:paraId="55A8E9D2" w14:textId="77777777" w:rsidR="00DD6156" w:rsidRPr="00B35376" w:rsidRDefault="00DD6156" w:rsidP="00B563BA">
            <w:pPr>
              <w:cnfStyle w:val="100000000000" w:firstRow="1" w:lastRow="0" w:firstColumn="0" w:lastColumn="0" w:oddVBand="0" w:evenVBand="0" w:oddHBand="0" w:evenHBand="0" w:firstRowFirstColumn="0" w:firstRowLastColumn="0" w:lastRowFirstColumn="0" w:lastRowLastColumn="0"/>
              <w:rPr>
                <w:b w:val="0"/>
              </w:rPr>
            </w:pPr>
            <w:r w:rsidRPr="00B35376">
              <w:t>Product</w:t>
            </w:r>
          </w:p>
        </w:tc>
        <w:tc>
          <w:tcPr>
            <w:tcW w:w="5651" w:type="dxa"/>
          </w:tcPr>
          <w:p w14:paraId="4C1EF76D" w14:textId="77777777" w:rsidR="00DD6156" w:rsidRPr="00B35376" w:rsidRDefault="00DD6156" w:rsidP="00B563BA">
            <w:pPr>
              <w:cnfStyle w:val="100000000000" w:firstRow="1" w:lastRow="0" w:firstColumn="0" w:lastColumn="0" w:oddVBand="0" w:evenVBand="0" w:oddHBand="0" w:evenHBand="0" w:firstRowFirstColumn="0" w:firstRowLastColumn="0" w:lastRowFirstColumn="0" w:lastRowLastColumn="0"/>
              <w:rPr>
                <w:b w:val="0"/>
              </w:rPr>
            </w:pPr>
            <w:r w:rsidRPr="00B35376">
              <w:t>Omschrijving</w:t>
            </w:r>
          </w:p>
        </w:tc>
      </w:tr>
      <w:tr w:rsidR="00DD6156" w14:paraId="0E8A062F"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509A59" w14:textId="77777777" w:rsidR="00DD6156" w:rsidRDefault="00DD6156" w:rsidP="00B563BA">
            <w:r>
              <w:t>1.</w:t>
            </w:r>
          </w:p>
        </w:tc>
        <w:tc>
          <w:tcPr>
            <w:tcW w:w="3137" w:type="dxa"/>
          </w:tcPr>
          <w:p w14:paraId="4D3E180E"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Opdrachtomschrijving</w:t>
            </w:r>
          </w:p>
        </w:tc>
        <w:tc>
          <w:tcPr>
            <w:tcW w:w="5651" w:type="dxa"/>
          </w:tcPr>
          <w:p w14:paraId="622DB51D"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 xml:space="preserve">Een concrete beschrijving </w:t>
            </w:r>
            <w:r w:rsidR="00FB6598">
              <w:t>van</w:t>
            </w:r>
            <w:r>
              <w:t xml:space="preserve"> de opdracht.</w:t>
            </w:r>
          </w:p>
        </w:tc>
      </w:tr>
      <w:tr w:rsidR="00DD6156" w14:paraId="1B92C9B1"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01BFB16" w14:textId="77777777" w:rsidR="00DD6156" w:rsidRDefault="00DD6156" w:rsidP="00B563BA">
            <w:r>
              <w:t>2.</w:t>
            </w:r>
          </w:p>
        </w:tc>
        <w:tc>
          <w:tcPr>
            <w:tcW w:w="3137" w:type="dxa"/>
          </w:tcPr>
          <w:p w14:paraId="2C7C55CF" w14:textId="77777777" w:rsidR="00DD6156" w:rsidRDefault="00DD6156" w:rsidP="00B563BA">
            <w:pPr>
              <w:cnfStyle w:val="000000010000" w:firstRow="0" w:lastRow="0" w:firstColumn="0" w:lastColumn="0" w:oddVBand="0" w:evenVBand="0" w:oddHBand="0" w:evenHBand="1" w:firstRowFirstColumn="0" w:firstRowLastColumn="0" w:lastRowFirstColumn="0" w:lastRowLastColumn="0"/>
            </w:pPr>
            <w:r>
              <w:t>Plan van aanpak</w:t>
            </w:r>
          </w:p>
        </w:tc>
        <w:tc>
          <w:tcPr>
            <w:tcW w:w="5651" w:type="dxa"/>
          </w:tcPr>
          <w:p w14:paraId="38F49F5F" w14:textId="77777777" w:rsidR="00DD6156" w:rsidRDefault="00DD6156" w:rsidP="00AD4271">
            <w:pPr>
              <w:cnfStyle w:val="000000010000" w:firstRow="0" w:lastRow="0" w:firstColumn="0" w:lastColumn="0" w:oddVBand="0" w:evenVBand="0" w:oddHBand="0" w:evenHBand="1" w:firstRowFirstColumn="0" w:firstRowLastColumn="0" w:lastRowFirstColumn="0" w:lastRowLastColumn="0"/>
            </w:pPr>
            <w:r>
              <w:t>Het plan van aanpak wordt in de eerste drie weken van de afstudeerstage opgesteld. Door het plan van a</w:t>
            </w:r>
            <w:r w:rsidR="00AD4271">
              <w:t xml:space="preserve">anpak wordt een beeld geschetst </w:t>
            </w:r>
            <w:r w:rsidR="00FB6598">
              <w:t>van</w:t>
            </w:r>
            <w:r>
              <w:t xml:space="preserve"> de omvang van het project. </w:t>
            </w:r>
            <w:r w:rsidR="00AD4271">
              <w:t>Het zorgt</w:t>
            </w:r>
            <w:r>
              <w:t xml:space="preserve"> voor een </w:t>
            </w:r>
            <w:r w:rsidR="00FB6598">
              <w:t>leidraad</w:t>
            </w:r>
            <w:r>
              <w:t xml:space="preserve"> tijdens het verloop van het project.</w:t>
            </w:r>
          </w:p>
        </w:tc>
      </w:tr>
      <w:tr w:rsidR="00DD6156" w14:paraId="179B230F"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9505E65" w14:textId="77777777" w:rsidR="00DD6156" w:rsidRDefault="00DD6156" w:rsidP="00B563BA">
            <w:r>
              <w:t>3.</w:t>
            </w:r>
          </w:p>
        </w:tc>
        <w:tc>
          <w:tcPr>
            <w:tcW w:w="3137" w:type="dxa"/>
          </w:tcPr>
          <w:p w14:paraId="4B423364"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Voortgangsrapportage</w:t>
            </w:r>
          </w:p>
        </w:tc>
        <w:tc>
          <w:tcPr>
            <w:tcW w:w="5651" w:type="dxa"/>
          </w:tcPr>
          <w:p w14:paraId="45BA4FFB" w14:textId="77777777" w:rsidR="00DD6156" w:rsidRDefault="00DD6156" w:rsidP="00EB5C08">
            <w:pPr>
              <w:cnfStyle w:val="000000100000" w:firstRow="0" w:lastRow="0" w:firstColumn="0" w:lastColumn="0" w:oddVBand="0" w:evenVBand="0" w:oddHBand="1" w:evenHBand="0" w:firstRowFirstColumn="0" w:firstRowLastColumn="0" w:lastRowFirstColumn="0" w:lastRowLastColumn="0"/>
            </w:pPr>
            <w:r>
              <w:t>Om de voortgang te monitoren, wordt er tweewekelijks een voortgangsrapportage verstuurd naar de afstudeerdocent.</w:t>
            </w:r>
          </w:p>
        </w:tc>
      </w:tr>
      <w:tr w:rsidR="00DD6156" w14:paraId="3F3BCA48"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59CA5E1" w14:textId="77777777" w:rsidR="00DD6156" w:rsidRDefault="00DD6156" w:rsidP="00B563BA">
            <w:r>
              <w:t>4.</w:t>
            </w:r>
          </w:p>
        </w:tc>
        <w:tc>
          <w:tcPr>
            <w:tcW w:w="3137" w:type="dxa"/>
          </w:tcPr>
          <w:p w14:paraId="559481C1" w14:textId="77777777" w:rsidR="00DD6156" w:rsidRDefault="00DD6156" w:rsidP="00B563BA">
            <w:pPr>
              <w:cnfStyle w:val="000000010000" w:firstRow="0" w:lastRow="0" w:firstColumn="0" w:lastColumn="0" w:oddVBand="0" w:evenVBand="0" w:oddHBand="0" w:evenHBand="1" w:firstRowFirstColumn="0" w:firstRowLastColumn="0" w:lastRowFirstColumn="0" w:lastRowLastColumn="0"/>
            </w:pPr>
            <w:r>
              <w:t>Onderzoeksplan</w:t>
            </w:r>
          </w:p>
        </w:tc>
        <w:tc>
          <w:tcPr>
            <w:tcW w:w="5651" w:type="dxa"/>
          </w:tcPr>
          <w:p w14:paraId="3D429ADC" w14:textId="77777777" w:rsidR="00DD6156" w:rsidRDefault="00DD6156" w:rsidP="00B563BA">
            <w:pPr>
              <w:cnfStyle w:val="000000010000" w:firstRow="0" w:lastRow="0" w:firstColumn="0" w:lastColumn="0" w:oddVBand="0" w:evenVBand="0" w:oddHBand="0" w:evenHBand="1" w:firstRowFirstColumn="0" w:firstRowLastColumn="0" w:lastRowFirstColumn="0" w:lastRowLastColumn="0"/>
            </w:pPr>
            <w:r>
              <w:t>In het onderzoeksplan staan de richtlijnen, methoden en voorwaarden van het onderzoek.</w:t>
            </w:r>
          </w:p>
        </w:tc>
      </w:tr>
      <w:tr w:rsidR="00DD6156" w14:paraId="2E6BC713"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3CBF642" w14:textId="77777777" w:rsidR="00DD6156" w:rsidRDefault="00DD6156" w:rsidP="00B563BA">
            <w:r>
              <w:t>5.</w:t>
            </w:r>
          </w:p>
        </w:tc>
        <w:tc>
          <w:tcPr>
            <w:tcW w:w="3137" w:type="dxa"/>
          </w:tcPr>
          <w:p w14:paraId="72B33477"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Onderzoeksrapport</w:t>
            </w:r>
          </w:p>
        </w:tc>
        <w:tc>
          <w:tcPr>
            <w:tcW w:w="5651" w:type="dxa"/>
          </w:tcPr>
          <w:p w14:paraId="5FF0A80C"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In het onderzoeksrapport worden de resultaten van het onderzoek beschreven.</w:t>
            </w:r>
          </w:p>
        </w:tc>
      </w:tr>
      <w:tr w:rsidR="00DD6156" w14:paraId="19CE39B7"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7C10143" w14:textId="77777777" w:rsidR="00DD6156" w:rsidRDefault="00DD6156" w:rsidP="00B563BA">
            <w:r>
              <w:t>6.</w:t>
            </w:r>
          </w:p>
        </w:tc>
        <w:tc>
          <w:tcPr>
            <w:tcW w:w="3137" w:type="dxa"/>
          </w:tcPr>
          <w:p w14:paraId="425A4D9E" w14:textId="77777777" w:rsidR="00DD6156" w:rsidRDefault="00DD6156" w:rsidP="00B563BA">
            <w:pPr>
              <w:cnfStyle w:val="000000010000" w:firstRow="0" w:lastRow="0" w:firstColumn="0" w:lastColumn="0" w:oddVBand="0" w:evenVBand="0" w:oddHBand="0" w:evenHBand="1" w:firstRowFirstColumn="0" w:firstRowLastColumn="0" w:lastRowFirstColumn="0" w:lastRowLastColumn="0"/>
            </w:pPr>
            <w:r>
              <w:t>Functioneel ontwerp</w:t>
            </w:r>
          </w:p>
        </w:tc>
        <w:tc>
          <w:tcPr>
            <w:tcW w:w="5651" w:type="dxa"/>
          </w:tcPr>
          <w:p w14:paraId="1D607DFE" w14:textId="77777777" w:rsidR="00DD6156" w:rsidRDefault="00DD6156" w:rsidP="00B563BA">
            <w:pPr>
              <w:cnfStyle w:val="000000010000" w:firstRow="0" w:lastRow="0" w:firstColumn="0" w:lastColumn="0" w:oddVBand="0" w:evenVBand="0" w:oddHBand="0" w:evenHBand="1" w:firstRowFirstColumn="0" w:firstRowLastColumn="0" w:lastRowFirstColumn="0" w:lastRowLastColumn="0"/>
            </w:pPr>
            <w:r>
              <w:t>In het functioneel ontwerp staat omschreven welke functionaliteiten het resultaat moet bieden. Het functioneel ontwerp vormt de blauwdruk van de opdracht.</w:t>
            </w:r>
          </w:p>
        </w:tc>
      </w:tr>
      <w:tr w:rsidR="00DD6156" w14:paraId="1859A25D"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788DD0D" w14:textId="77777777" w:rsidR="00DD6156" w:rsidRDefault="00DD6156" w:rsidP="00B563BA">
            <w:r>
              <w:t>7.</w:t>
            </w:r>
          </w:p>
        </w:tc>
        <w:tc>
          <w:tcPr>
            <w:tcW w:w="3137" w:type="dxa"/>
          </w:tcPr>
          <w:p w14:paraId="7894FEB5"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Technisch ontwerp</w:t>
            </w:r>
          </w:p>
        </w:tc>
        <w:tc>
          <w:tcPr>
            <w:tcW w:w="5651" w:type="dxa"/>
          </w:tcPr>
          <w:p w14:paraId="06FC4E6F"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In het technisch ontwerp wordt er dieper ingegaan op de te gebruiken functionaliteiten en hoe deze geïmplementeerd dien</w:t>
            </w:r>
            <w:r w:rsidR="00870498">
              <w:t>en</w:t>
            </w:r>
            <w:r>
              <w:t xml:space="preserve"> te worden. In dit document staan de sequence diagrammen en klassendiagrammen vermeld.</w:t>
            </w:r>
          </w:p>
        </w:tc>
      </w:tr>
      <w:tr w:rsidR="00DD6156" w14:paraId="6A9F0B91"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1B67971" w14:textId="77777777" w:rsidR="00DD6156" w:rsidRDefault="00DD6156" w:rsidP="00B563BA">
            <w:r>
              <w:t>8.</w:t>
            </w:r>
          </w:p>
        </w:tc>
        <w:tc>
          <w:tcPr>
            <w:tcW w:w="3137" w:type="dxa"/>
          </w:tcPr>
          <w:p w14:paraId="105DAB9C" w14:textId="77777777" w:rsidR="00DD6156" w:rsidRDefault="00DD6156" w:rsidP="00B563BA">
            <w:pPr>
              <w:cnfStyle w:val="000000010000" w:firstRow="0" w:lastRow="0" w:firstColumn="0" w:lastColumn="0" w:oddVBand="0" w:evenVBand="0" w:oddHBand="0" w:evenHBand="1" w:firstRowFirstColumn="0" w:firstRowLastColumn="0" w:lastRowFirstColumn="0" w:lastRowLastColumn="0"/>
            </w:pPr>
            <w:r>
              <w:t>Integratie CRM – VoIP</w:t>
            </w:r>
          </w:p>
        </w:tc>
        <w:tc>
          <w:tcPr>
            <w:tcW w:w="5651" w:type="dxa"/>
          </w:tcPr>
          <w:p w14:paraId="748D450D" w14:textId="77777777" w:rsidR="00DD6156" w:rsidRDefault="00DD6156" w:rsidP="00B563BA">
            <w:pPr>
              <w:cnfStyle w:val="000000010000" w:firstRow="0" w:lastRow="0" w:firstColumn="0" w:lastColumn="0" w:oddVBand="0" w:evenVBand="0" w:oddHBand="0" w:evenHBand="1" w:firstRowFirstColumn="0" w:firstRowLastColumn="0" w:lastRowFirstColumn="0" w:lastRowLastColumn="0"/>
            </w:pPr>
            <w:r>
              <w:t xml:space="preserve">De integratie wordt aan de hand van het functioneel en technisch ontwerp ontwikkeld. </w:t>
            </w:r>
          </w:p>
        </w:tc>
      </w:tr>
      <w:tr w:rsidR="00DD6156" w14:paraId="7A3CFE19"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28B9FA7" w14:textId="77777777" w:rsidR="00DD6156" w:rsidRDefault="00DD6156" w:rsidP="00B563BA">
            <w:r>
              <w:t>9.</w:t>
            </w:r>
          </w:p>
        </w:tc>
        <w:tc>
          <w:tcPr>
            <w:tcW w:w="3137" w:type="dxa"/>
          </w:tcPr>
          <w:p w14:paraId="7178ABAC"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Testrapport</w:t>
            </w:r>
          </w:p>
        </w:tc>
        <w:tc>
          <w:tcPr>
            <w:tcW w:w="5651" w:type="dxa"/>
          </w:tcPr>
          <w:p w14:paraId="3D5ED5CD"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Het testrapport is een document waarin de resultaten, conclusie / advies voor het product staan.</w:t>
            </w:r>
          </w:p>
        </w:tc>
      </w:tr>
      <w:tr w:rsidR="00DD6156" w14:paraId="1B021C14"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0ED031D" w14:textId="77777777" w:rsidR="00DD6156" w:rsidRDefault="00DD6156" w:rsidP="00B563BA">
            <w:r>
              <w:t>10.</w:t>
            </w:r>
          </w:p>
        </w:tc>
        <w:tc>
          <w:tcPr>
            <w:tcW w:w="3137" w:type="dxa"/>
          </w:tcPr>
          <w:p w14:paraId="6F9D3717" w14:textId="77777777" w:rsidR="00DD6156" w:rsidRDefault="00DD6156" w:rsidP="00B563BA">
            <w:pPr>
              <w:cnfStyle w:val="000000010000" w:firstRow="0" w:lastRow="0" w:firstColumn="0" w:lastColumn="0" w:oddVBand="0" w:evenVBand="0" w:oddHBand="0" w:evenHBand="1" w:firstRowFirstColumn="0" w:firstRowLastColumn="0" w:lastRowFirstColumn="0" w:lastRowLastColumn="0"/>
            </w:pPr>
            <w:r>
              <w:t>Afstudeerverslag</w:t>
            </w:r>
          </w:p>
        </w:tc>
        <w:tc>
          <w:tcPr>
            <w:tcW w:w="5651" w:type="dxa"/>
          </w:tcPr>
          <w:p w14:paraId="7D575919" w14:textId="77777777" w:rsidR="00DD6156" w:rsidRDefault="00DD6156" w:rsidP="00B563BA">
            <w:pPr>
              <w:cnfStyle w:val="000000010000" w:firstRow="0" w:lastRow="0" w:firstColumn="0" w:lastColumn="0" w:oddVBand="0" w:evenVBand="0" w:oddHBand="0" w:evenHBand="1" w:firstRowFirstColumn="0" w:firstRowLastColumn="0" w:lastRowFirstColumn="0" w:lastRowLastColumn="0"/>
            </w:pPr>
            <w:r>
              <w:t>Het stageverslag is een zakelijke beschrijving van het verloop van de afstudeerperiode. Het verslag koppelt terug naar het plan van aanpak en is een methodische verantwoording van de gemaakt</w:t>
            </w:r>
            <w:r w:rsidR="007D7DB5">
              <w:t>e</w:t>
            </w:r>
            <w:r>
              <w:t xml:space="preserve"> keuzes.</w:t>
            </w:r>
          </w:p>
        </w:tc>
      </w:tr>
      <w:tr w:rsidR="00DD6156" w14:paraId="3D740BF3"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AFBF8D1" w14:textId="77777777" w:rsidR="00DD6156" w:rsidRDefault="00DD6156" w:rsidP="00B563BA">
            <w:r>
              <w:t>11.</w:t>
            </w:r>
          </w:p>
        </w:tc>
        <w:tc>
          <w:tcPr>
            <w:tcW w:w="3137" w:type="dxa"/>
          </w:tcPr>
          <w:p w14:paraId="6F8543B0"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Reflectieverslag</w:t>
            </w:r>
          </w:p>
        </w:tc>
        <w:tc>
          <w:tcPr>
            <w:tcW w:w="5651" w:type="dxa"/>
          </w:tcPr>
          <w:p w14:paraId="6682A801" w14:textId="77777777" w:rsidR="00DD6156" w:rsidRDefault="00DD6156" w:rsidP="00B563BA">
            <w:pPr>
              <w:cnfStyle w:val="000000100000" w:firstRow="0" w:lastRow="0" w:firstColumn="0" w:lastColumn="0" w:oddVBand="0" w:evenVBand="0" w:oddHBand="1" w:evenHBand="0" w:firstRowFirstColumn="0" w:firstRowLastColumn="0" w:lastRowFirstColumn="0" w:lastRowLastColumn="0"/>
            </w:pPr>
            <w:r>
              <w:t xml:space="preserve">Dit document geeft een aanvulling op het afstudeerverslag. Hierin wordt er gereflecteerd op de competenties: onderzoeken, ontwerpen en realiseren. </w:t>
            </w:r>
            <w:r w:rsidR="00870498">
              <w:t>Ook</w:t>
            </w:r>
            <w:r>
              <w:t xml:space="preserve"> komen</w:t>
            </w:r>
            <w:r w:rsidR="00CE602C">
              <w:t xml:space="preserve"> </w:t>
            </w:r>
            <w:r>
              <w:t>de profes</w:t>
            </w:r>
            <w:r w:rsidR="007D7DB5">
              <w:t>sional skill</w:t>
            </w:r>
            <w:r>
              <w:t xml:space="preserve"> competenties aan</w:t>
            </w:r>
            <w:ins w:id="59" w:author="leferink" w:date="2016-04-20T23:35:00Z">
              <w:r w:rsidR="00870498">
                <w:t xml:space="preserve"> </w:t>
              </w:r>
            </w:ins>
            <w:r>
              <w:t xml:space="preserve">bod. (communiceren, samenwerken en planmatig werken). Per competentie wordt er aangegeven wat er wel en niet goed is gegaan en wat de volgende keer beter kan. </w:t>
            </w:r>
          </w:p>
        </w:tc>
      </w:tr>
    </w:tbl>
    <w:p w14:paraId="27FB3E19" w14:textId="77777777" w:rsidR="00E91657" w:rsidRPr="007B3424" w:rsidRDefault="007A0094" w:rsidP="00E91657">
      <w:pPr>
        <w:rPr>
          <w:sz w:val="18"/>
          <w:szCs w:val="18"/>
          <w:u w:val="single"/>
        </w:rPr>
      </w:pPr>
      <w:r w:rsidRPr="007B3424">
        <w:rPr>
          <w:sz w:val="18"/>
          <w:szCs w:val="18"/>
          <w:u w:val="single"/>
        </w:rPr>
        <w:t>Tabel 1</w:t>
      </w:r>
      <w:r w:rsidR="00DD6156" w:rsidRPr="007B3424">
        <w:rPr>
          <w:sz w:val="18"/>
          <w:szCs w:val="18"/>
          <w:u w:val="single"/>
        </w:rPr>
        <w:t xml:space="preserve">: Productentabel </w:t>
      </w:r>
    </w:p>
    <w:p w14:paraId="6C8A103C" w14:textId="77777777" w:rsidR="007135F8" w:rsidRDefault="007135F8"/>
    <w:p w14:paraId="079DAEC2" w14:textId="77777777" w:rsidR="007135F8" w:rsidRDefault="007135F8">
      <w:r>
        <w:br w:type="page"/>
      </w:r>
    </w:p>
    <w:p w14:paraId="4745FDC0" w14:textId="77777777" w:rsidR="00AB1B0D" w:rsidRPr="00704BC5" w:rsidRDefault="00704BC5" w:rsidP="00704BC5">
      <w:pPr>
        <w:pStyle w:val="Kop1"/>
        <w:rPr>
          <w:color w:val="000000" w:themeColor="text1"/>
          <w:u w:val="single"/>
        </w:rPr>
      </w:pPr>
      <w:bookmarkStart w:id="60" w:name="_Toc449000189"/>
      <w:r w:rsidRPr="00704BC5">
        <w:rPr>
          <w:color w:val="000000" w:themeColor="text1"/>
          <w:u w:val="single"/>
        </w:rPr>
        <w:lastRenderedPageBreak/>
        <w:t xml:space="preserve">8. </w:t>
      </w:r>
      <w:r w:rsidR="00AB1B0D" w:rsidRPr="00704BC5">
        <w:rPr>
          <w:color w:val="000000" w:themeColor="text1"/>
          <w:u w:val="single"/>
        </w:rPr>
        <w:t>Planning</w:t>
      </w:r>
      <w:bookmarkEnd w:id="60"/>
    </w:p>
    <w:p w14:paraId="63248E35" w14:textId="77777777" w:rsidR="008359AB" w:rsidRDefault="008359AB">
      <w:pPr>
        <w:rPr>
          <w:rStyle w:val="Kop2Char"/>
          <w:color w:val="000000" w:themeColor="text1"/>
          <w:u w:val="single"/>
        </w:rPr>
      </w:pPr>
    </w:p>
    <w:p w14:paraId="0C7070D5" w14:textId="77777777" w:rsidR="005B2912" w:rsidRDefault="00704BC5">
      <w:bookmarkStart w:id="61" w:name="_Toc449000190"/>
      <w:r w:rsidRPr="00704BC5">
        <w:rPr>
          <w:rStyle w:val="Kop2Char"/>
          <w:color w:val="000000" w:themeColor="text1"/>
          <w:u w:val="single"/>
        </w:rPr>
        <w:t xml:space="preserve">8.1. </w:t>
      </w:r>
      <w:r w:rsidR="00AB1B0D" w:rsidRPr="00704BC5">
        <w:rPr>
          <w:rStyle w:val="Kop2Char"/>
          <w:color w:val="000000" w:themeColor="text1"/>
          <w:u w:val="single"/>
        </w:rPr>
        <w:t>Globale planning</w:t>
      </w:r>
      <w:bookmarkEnd w:id="61"/>
      <w:r>
        <w:br/>
      </w:r>
      <w:r w:rsidR="006926D2">
        <w:t xml:space="preserve">Hieronder wordt de globale planning weergegeven van de gehele afstudeerperiode. De ontwikkelmethode Sashimi en Scrum zijn in deze planning verwerkt. </w:t>
      </w:r>
    </w:p>
    <w:p w14:paraId="50A54C3B" w14:textId="77777777" w:rsidR="005B2912" w:rsidRDefault="0046432A">
      <w:r>
        <w:rPr>
          <w:rFonts w:asciiTheme="majorHAnsi" w:eastAsiaTheme="majorEastAsia" w:hAnsiTheme="majorHAnsi" w:cstheme="majorBidi"/>
          <w:b/>
          <w:bCs/>
          <w:noProof/>
          <w:color w:val="000000" w:themeColor="text1"/>
          <w:sz w:val="26"/>
          <w:szCs w:val="26"/>
          <w:u w:val="single"/>
          <w:lang w:eastAsia="nl-NL"/>
        </w:rPr>
        <w:drawing>
          <wp:anchor distT="0" distB="0" distL="114300" distR="114300" simplePos="0" relativeHeight="251665408" behindDoc="1" locked="0" layoutInCell="1" allowOverlap="1" wp14:anchorId="25563EBB" wp14:editId="78B15F1A">
            <wp:simplePos x="0" y="0"/>
            <wp:positionH relativeFrom="column">
              <wp:posOffset>-528320</wp:posOffset>
            </wp:positionH>
            <wp:positionV relativeFrom="paragraph">
              <wp:posOffset>95885</wp:posOffset>
            </wp:positionV>
            <wp:extent cx="6838950" cy="93662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el de Man\AppData\Local\Microsoft\Windows\INetCache\Content.Word\planningpng.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6838950" cy="936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A5DC1" w14:textId="77777777" w:rsidR="000409E2" w:rsidRDefault="005B2912">
      <w:r>
        <w:br/>
      </w:r>
      <w:r w:rsidR="006926D2">
        <w:br/>
      </w:r>
      <w:r w:rsidR="006926D2">
        <w:br/>
      </w:r>
      <w:r w:rsidR="006926D2">
        <w:br/>
      </w:r>
      <w:r w:rsidR="006926D2">
        <w:br/>
      </w:r>
      <w:commentRangeStart w:id="62"/>
      <w:r w:rsidR="00700ACF" w:rsidRPr="00700ACF">
        <w:rPr>
          <w:sz w:val="18"/>
          <w:szCs w:val="18"/>
          <w:u w:val="single"/>
        </w:rPr>
        <w:t>Afbeelding 5: Globale planning</w:t>
      </w:r>
      <w:r w:rsidR="00700ACF">
        <w:rPr>
          <w:sz w:val="18"/>
          <w:szCs w:val="18"/>
          <w:u w:val="single"/>
        </w:rPr>
        <w:br/>
      </w:r>
      <w:commentRangeEnd w:id="62"/>
      <w:r w:rsidR="00E15A03">
        <w:rPr>
          <w:rStyle w:val="Verwijzingopmerking"/>
        </w:rPr>
        <w:commentReference w:id="62"/>
      </w:r>
      <w:r w:rsidR="00700ACF">
        <w:br/>
      </w:r>
      <w:r w:rsidR="000409E2">
        <w:t>* De bovenstaande afbeelding is te</w:t>
      </w:r>
      <w:r w:rsidR="00045FF9">
        <w:t>vens terug te vinden in Bijlage (Bijlage 1</w:t>
      </w:r>
      <w:r w:rsidR="009B1ED7">
        <w:t xml:space="preserve"> (13.1)</w:t>
      </w:r>
      <w:r w:rsidR="00045FF9">
        <w:t xml:space="preserve"> – globale planning)</w:t>
      </w:r>
    </w:p>
    <w:p w14:paraId="3B9BABA7" w14:textId="77777777" w:rsidR="000409E2" w:rsidRPr="00704BC5" w:rsidRDefault="000409E2" w:rsidP="00704BC5">
      <w:pPr>
        <w:pStyle w:val="Kop2"/>
        <w:rPr>
          <w:color w:val="000000" w:themeColor="text1"/>
          <w:u w:val="single"/>
        </w:rPr>
      </w:pPr>
      <w:bookmarkStart w:id="63" w:name="_Toc449000191"/>
      <w:r w:rsidRPr="00704BC5">
        <w:rPr>
          <w:color w:val="000000" w:themeColor="text1"/>
          <w:u w:val="single"/>
        </w:rPr>
        <w:t xml:space="preserve">8.2. </w:t>
      </w:r>
      <w:commentRangeStart w:id="64"/>
      <w:r w:rsidRPr="00704BC5">
        <w:rPr>
          <w:color w:val="000000" w:themeColor="text1"/>
          <w:u w:val="single"/>
        </w:rPr>
        <w:t>Mijlpalen</w:t>
      </w:r>
      <w:bookmarkEnd w:id="63"/>
      <w:commentRangeEnd w:id="64"/>
      <w:r w:rsidR="00F27957">
        <w:rPr>
          <w:rStyle w:val="Verwijzingopmerking"/>
          <w:rFonts w:asciiTheme="minorHAnsi" w:eastAsiaTheme="minorHAnsi" w:hAnsiTheme="minorHAnsi" w:cstheme="minorBidi"/>
          <w:b w:val="0"/>
          <w:bCs w:val="0"/>
          <w:color w:val="auto"/>
        </w:rPr>
        <w:commentReference w:id="64"/>
      </w:r>
    </w:p>
    <w:p w14:paraId="5E14E6EE" w14:textId="77777777" w:rsidR="00AB1B0D" w:rsidRDefault="00AB1B0D">
      <w:r>
        <w:t>Het proje</w:t>
      </w:r>
      <w:r w:rsidR="00A26542">
        <w:t>ct heeft de volgende mijlpalen:</w:t>
      </w:r>
    </w:p>
    <w:tbl>
      <w:tblPr>
        <w:tblStyle w:val="Lichtraster"/>
        <w:tblW w:w="0" w:type="auto"/>
        <w:tblLook w:val="04A0" w:firstRow="1" w:lastRow="0" w:firstColumn="1" w:lastColumn="0" w:noHBand="0" w:noVBand="1"/>
      </w:tblPr>
      <w:tblGrid>
        <w:gridCol w:w="3573"/>
        <w:gridCol w:w="2729"/>
        <w:gridCol w:w="2986"/>
      </w:tblGrid>
      <w:tr w:rsidR="00A27C2A" w14:paraId="457244CD" w14:textId="77777777" w:rsidTr="00CB0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62EC1A51" w14:textId="77777777" w:rsidR="00A27C2A" w:rsidRDefault="00A27C2A">
            <w:r>
              <w:t>Mijlpaal</w:t>
            </w:r>
          </w:p>
        </w:tc>
        <w:tc>
          <w:tcPr>
            <w:tcW w:w="2729" w:type="dxa"/>
          </w:tcPr>
          <w:p w14:paraId="16BA77CF" w14:textId="77777777" w:rsidR="00A27C2A" w:rsidRDefault="00A27C2A">
            <w:pPr>
              <w:cnfStyle w:val="100000000000" w:firstRow="1" w:lastRow="0" w:firstColumn="0" w:lastColumn="0" w:oddVBand="0" w:evenVBand="0" w:oddHBand="0" w:evenHBand="0" w:firstRowFirstColumn="0" w:firstRowLastColumn="0" w:lastRowFirstColumn="0" w:lastRowLastColumn="0"/>
            </w:pPr>
            <w:r>
              <w:t>Omschrijving</w:t>
            </w:r>
          </w:p>
        </w:tc>
        <w:tc>
          <w:tcPr>
            <w:tcW w:w="2986" w:type="dxa"/>
          </w:tcPr>
          <w:p w14:paraId="0A9306A3" w14:textId="77777777" w:rsidR="00A27C2A" w:rsidRDefault="00A27C2A">
            <w:pPr>
              <w:cnfStyle w:val="100000000000" w:firstRow="1" w:lastRow="0" w:firstColumn="0" w:lastColumn="0" w:oddVBand="0" w:evenVBand="0" w:oddHBand="0" w:evenHBand="0" w:firstRowFirstColumn="0" w:firstRowLastColumn="0" w:lastRowFirstColumn="0" w:lastRowLastColumn="0"/>
            </w:pPr>
            <w:r>
              <w:t>Datum</w:t>
            </w:r>
          </w:p>
        </w:tc>
      </w:tr>
      <w:tr w:rsidR="00A27C2A" w14:paraId="2C00B77F"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4BC63F0B" w14:textId="77777777" w:rsidR="00A27C2A" w:rsidRDefault="00A27C2A">
            <w:r>
              <w:t>Opdrachtomschrijving</w:t>
            </w:r>
          </w:p>
        </w:tc>
        <w:tc>
          <w:tcPr>
            <w:tcW w:w="2729" w:type="dxa"/>
          </w:tcPr>
          <w:p w14:paraId="0F6D6948" w14:textId="77777777" w:rsidR="00A27C2A" w:rsidRDefault="00A27C2A" w:rsidP="00EB5C08">
            <w:pPr>
              <w:cnfStyle w:val="000000100000" w:firstRow="0" w:lastRow="0" w:firstColumn="0" w:lastColumn="0" w:oddVBand="0" w:evenVBand="0" w:oddHBand="1" w:evenHBand="0" w:firstRowFirstColumn="0" w:firstRowLastColumn="0" w:lastRowFirstColumn="0" w:lastRowLastColumn="0"/>
            </w:pPr>
            <w:r>
              <w:t xml:space="preserve">Gedetailleerde beschrijving van de opdracht inleveren bij de </w:t>
            </w:r>
            <w:r w:rsidR="00EB5C08">
              <w:t>afstudeer</w:t>
            </w:r>
            <w:r>
              <w:t>docent</w:t>
            </w:r>
          </w:p>
        </w:tc>
        <w:tc>
          <w:tcPr>
            <w:tcW w:w="2986" w:type="dxa"/>
          </w:tcPr>
          <w:p w14:paraId="736CB24A" w14:textId="77777777" w:rsidR="00A27C2A" w:rsidRDefault="00A27C2A">
            <w:pPr>
              <w:cnfStyle w:val="000000100000" w:firstRow="0" w:lastRow="0" w:firstColumn="0" w:lastColumn="0" w:oddVBand="0" w:evenVBand="0" w:oddHBand="1" w:evenHBand="0" w:firstRowFirstColumn="0" w:firstRowLastColumn="0" w:lastRowFirstColumn="0" w:lastRowLastColumn="0"/>
            </w:pPr>
            <w:r>
              <w:t>15-04-2016</w:t>
            </w:r>
          </w:p>
        </w:tc>
      </w:tr>
      <w:tr w:rsidR="00A27C2A" w14:paraId="4B426CA1"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328C4B4B" w14:textId="77777777" w:rsidR="00A27C2A" w:rsidRDefault="00A27C2A">
            <w:r>
              <w:t>Plan van aanpak</w:t>
            </w:r>
          </w:p>
        </w:tc>
        <w:tc>
          <w:tcPr>
            <w:tcW w:w="2729" w:type="dxa"/>
          </w:tcPr>
          <w:p w14:paraId="4B315303" w14:textId="77777777" w:rsidR="00A27C2A" w:rsidRDefault="00A27C2A">
            <w:pPr>
              <w:cnfStyle w:val="000000010000" w:firstRow="0" w:lastRow="0" w:firstColumn="0" w:lastColumn="0" w:oddVBand="0" w:evenVBand="0" w:oddHBand="0" w:evenHBand="1" w:firstRowFirstColumn="0" w:firstRowLastColumn="0" w:lastRowFirstColumn="0" w:lastRowLastColumn="0"/>
            </w:pPr>
            <w:r>
              <w:t>Aanleveren van het plan van aanpak</w:t>
            </w:r>
          </w:p>
        </w:tc>
        <w:tc>
          <w:tcPr>
            <w:tcW w:w="2986" w:type="dxa"/>
          </w:tcPr>
          <w:p w14:paraId="3E4A80F8" w14:textId="77777777" w:rsidR="00A27C2A" w:rsidRDefault="00A27C2A">
            <w:pPr>
              <w:cnfStyle w:val="000000010000" w:firstRow="0" w:lastRow="0" w:firstColumn="0" w:lastColumn="0" w:oddVBand="0" w:evenVBand="0" w:oddHBand="0" w:evenHBand="1" w:firstRowFirstColumn="0" w:firstRowLastColumn="0" w:lastRowFirstColumn="0" w:lastRowLastColumn="0"/>
            </w:pPr>
            <w:r>
              <w:t>29-04-2016</w:t>
            </w:r>
          </w:p>
        </w:tc>
      </w:tr>
      <w:tr w:rsidR="00A27C2A" w14:paraId="24B18A10"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4E4E41B7" w14:textId="77777777" w:rsidR="00A27C2A" w:rsidRDefault="00A27C2A">
            <w:r>
              <w:t>Plan van aanpak (goedkeuring)</w:t>
            </w:r>
          </w:p>
        </w:tc>
        <w:tc>
          <w:tcPr>
            <w:tcW w:w="2729" w:type="dxa"/>
          </w:tcPr>
          <w:p w14:paraId="2B3BF288" w14:textId="77777777" w:rsidR="00A27C2A" w:rsidRDefault="00A27C2A">
            <w:pPr>
              <w:cnfStyle w:val="000000100000" w:firstRow="0" w:lastRow="0" w:firstColumn="0" w:lastColumn="0" w:oddVBand="0" w:evenVBand="0" w:oddHBand="1" w:evenHBand="0" w:firstRowFirstColumn="0" w:firstRowLastColumn="0" w:lastRowFirstColumn="0" w:lastRowLastColumn="0"/>
            </w:pPr>
            <w:r>
              <w:t xml:space="preserve">Uiterlijke </w:t>
            </w:r>
            <w:r w:rsidR="00870498">
              <w:t>datum van goedkeuring</w:t>
            </w:r>
            <w:r>
              <w:t xml:space="preserve"> van het plan van aanpak</w:t>
            </w:r>
          </w:p>
        </w:tc>
        <w:tc>
          <w:tcPr>
            <w:tcW w:w="2986" w:type="dxa"/>
          </w:tcPr>
          <w:p w14:paraId="35D41835" w14:textId="77777777" w:rsidR="00A27C2A" w:rsidRDefault="00A27C2A">
            <w:pPr>
              <w:cnfStyle w:val="000000100000" w:firstRow="0" w:lastRow="0" w:firstColumn="0" w:lastColumn="0" w:oddVBand="0" w:evenVBand="0" w:oddHBand="1" w:evenHBand="0" w:firstRowFirstColumn="0" w:firstRowLastColumn="0" w:lastRowFirstColumn="0" w:lastRowLastColumn="0"/>
            </w:pPr>
            <w:r>
              <w:t>13-05-2016</w:t>
            </w:r>
          </w:p>
        </w:tc>
      </w:tr>
      <w:tr w:rsidR="00A27C2A" w14:paraId="186D3A9C"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4A0A555D" w14:textId="77777777" w:rsidR="00A27C2A" w:rsidRDefault="00A27C2A">
            <w:r>
              <w:t>Onderzoeksplan</w:t>
            </w:r>
          </w:p>
        </w:tc>
        <w:tc>
          <w:tcPr>
            <w:tcW w:w="2729" w:type="dxa"/>
          </w:tcPr>
          <w:p w14:paraId="0979AA8E" w14:textId="77777777" w:rsidR="00A27C2A" w:rsidRDefault="00A27C2A">
            <w:pPr>
              <w:cnfStyle w:val="000000010000" w:firstRow="0" w:lastRow="0" w:firstColumn="0" w:lastColumn="0" w:oddVBand="0" w:evenVBand="0" w:oddHBand="0" w:evenHBand="1" w:firstRowFirstColumn="0" w:firstRowLastColumn="0" w:lastRowFirstColumn="0" w:lastRowLastColumn="0"/>
            </w:pPr>
            <w:r>
              <w:t>Aanleveren onderzoeksplan</w:t>
            </w:r>
          </w:p>
        </w:tc>
        <w:tc>
          <w:tcPr>
            <w:tcW w:w="2986" w:type="dxa"/>
          </w:tcPr>
          <w:p w14:paraId="1B90ADEE" w14:textId="77777777" w:rsidR="00A27C2A" w:rsidRDefault="00A27C2A">
            <w:pPr>
              <w:cnfStyle w:val="000000010000" w:firstRow="0" w:lastRow="0" w:firstColumn="0" w:lastColumn="0" w:oddVBand="0" w:evenVBand="0" w:oddHBand="0" w:evenHBand="1" w:firstRowFirstColumn="0" w:firstRowLastColumn="0" w:lastRowFirstColumn="0" w:lastRowLastColumn="0"/>
            </w:pPr>
            <w:r>
              <w:t>20-05-2016</w:t>
            </w:r>
          </w:p>
        </w:tc>
      </w:tr>
      <w:tr w:rsidR="00A27C2A" w14:paraId="1D61F1CB"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316E4086" w14:textId="77777777" w:rsidR="00A27C2A" w:rsidRDefault="00A27C2A">
            <w:r>
              <w:t>Onderzoeksplan (goedkeuring)</w:t>
            </w:r>
          </w:p>
        </w:tc>
        <w:tc>
          <w:tcPr>
            <w:tcW w:w="2729" w:type="dxa"/>
          </w:tcPr>
          <w:p w14:paraId="6DAE23F4" w14:textId="77777777" w:rsidR="00A27C2A" w:rsidRDefault="00A27C2A">
            <w:pPr>
              <w:cnfStyle w:val="000000100000" w:firstRow="0" w:lastRow="0" w:firstColumn="0" w:lastColumn="0" w:oddVBand="0" w:evenVBand="0" w:oddHBand="1" w:evenHBand="0" w:firstRowFirstColumn="0" w:firstRowLastColumn="0" w:lastRowFirstColumn="0" w:lastRowLastColumn="0"/>
            </w:pPr>
            <w:r>
              <w:t xml:space="preserve">Uiterlijke </w:t>
            </w:r>
            <w:r w:rsidR="00870498">
              <w:t>datum van goedkeuring</w:t>
            </w:r>
            <w:r w:rsidR="00CE602C">
              <w:t xml:space="preserve"> </w:t>
            </w:r>
            <w:r>
              <w:t>van het onderzoeksplan</w:t>
            </w:r>
          </w:p>
        </w:tc>
        <w:tc>
          <w:tcPr>
            <w:tcW w:w="2986" w:type="dxa"/>
          </w:tcPr>
          <w:p w14:paraId="4CA62839" w14:textId="77777777" w:rsidR="00A27C2A" w:rsidRDefault="00A27C2A">
            <w:pPr>
              <w:cnfStyle w:val="000000100000" w:firstRow="0" w:lastRow="0" w:firstColumn="0" w:lastColumn="0" w:oddVBand="0" w:evenVBand="0" w:oddHBand="1" w:evenHBand="0" w:firstRowFirstColumn="0" w:firstRowLastColumn="0" w:lastRowFirstColumn="0" w:lastRowLastColumn="0"/>
            </w:pPr>
            <w:r>
              <w:t>27-05-2016</w:t>
            </w:r>
          </w:p>
        </w:tc>
      </w:tr>
      <w:tr w:rsidR="00A27C2A" w14:paraId="4AEDA4D3"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5185BF7A" w14:textId="77777777" w:rsidR="00A27C2A" w:rsidRDefault="00A27C2A">
            <w:r>
              <w:t>Onderzoeksrapport en afstudeerverslag</w:t>
            </w:r>
          </w:p>
        </w:tc>
        <w:tc>
          <w:tcPr>
            <w:tcW w:w="2729" w:type="dxa"/>
          </w:tcPr>
          <w:p w14:paraId="130F9725" w14:textId="77777777" w:rsidR="00A27C2A" w:rsidRDefault="00A27C2A">
            <w:pPr>
              <w:cnfStyle w:val="000000010000" w:firstRow="0" w:lastRow="0" w:firstColumn="0" w:lastColumn="0" w:oddVBand="0" w:evenVBand="0" w:oddHBand="0" w:evenHBand="1" w:firstRowFirstColumn="0" w:firstRowLastColumn="0" w:lastRowFirstColumn="0" w:lastRowLastColumn="0"/>
            </w:pPr>
            <w:r>
              <w:t>Aanleveren concept onderzoeksrapport en afstudeerverslag</w:t>
            </w:r>
          </w:p>
        </w:tc>
        <w:tc>
          <w:tcPr>
            <w:tcW w:w="2986" w:type="dxa"/>
          </w:tcPr>
          <w:p w14:paraId="58262887" w14:textId="77777777" w:rsidR="00A27C2A" w:rsidRDefault="00A27C2A">
            <w:pPr>
              <w:cnfStyle w:val="000000010000" w:firstRow="0" w:lastRow="0" w:firstColumn="0" w:lastColumn="0" w:oddVBand="0" w:evenVBand="0" w:oddHBand="0" w:evenHBand="1" w:firstRowFirstColumn="0" w:firstRowLastColumn="0" w:lastRowFirstColumn="0" w:lastRowLastColumn="0"/>
            </w:pPr>
            <w:r>
              <w:t>28-09-2016</w:t>
            </w:r>
          </w:p>
        </w:tc>
      </w:tr>
      <w:tr w:rsidR="00DD4A75" w14:paraId="62497E51"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19D90E11" w14:textId="77777777" w:rsidR="00DD4A75" w:rsidRDefault="00DD4A75">
            <w:r>
              <w:t>Feedback op onderzoeksrapport en afstudeerverslag</w:t>
            </w:r>
          </w:p>
        </w:tc>
        <w:tc>
          <w:tcPr>
            <w:tcW w:w="2729" w:type="dxa"/>
          </w:tcPr>
          <w:p w14:paraId="36FD6CBB" w14:textId="77777777" w:rsidR="00DD4A75" w:rsidRDefault="00DD4A75">
            <w:pPr>
              <w:cnfStyle w:val="000000100000" w:firstRow="0" w:lastRow="0" w:firstColumn="0" w:lastColumn="0" w:oddVBand="0" w:evenVBand="0" w:oddHBand="1" w:evenHBand="0" w:firstRowFirstColumn="0" w:firstRowLastColumn="0" w:lastRowFirstColumn="0" w:lastRowLastColumn="0"/>
            </w:pPr>
            <w:r>
              <w:t>Uiterlijke datum feedback van afstudeerdocent op</w:t>
            </w:r>
            <w:r w:rsidR="006420F8">
              <w:t xml:space="preserve"> onderzoeksrapport en afstudeerverslag</w:t>
            </w:r>
          </w:p>
        </w:tc>
        <w:tc>
          <w:tcPr>
            <w:tcW w:w="2986" w:type="dxa"/>
          </w:tcPr>
          <w:p w14:paraId="33411182" w14:textId="77777777" w:rsidR="00DD4A75" w:rsidRDefault="006420F8">
            <w:pPr>
              <w:cnfStyle w:val="000000100000" w:firstRow="0" w:lastRow="0" w:firstColumn="0" w:lastColumn="0" w:oddVBand="0" w:evenVBand="0" w:oddHBand="1" w:evenHBand="0" w:firstRowFirstColumn="0" w:firstRowLastColumn="0" w:lastRowFirstColumn="0" w:lastRowLastColumn="0"/>
            </w:pPr>
            <w:r>
              <w:t>07-10-2016</w:t>
            </w:r>
          </w:p>
        </w:tc>
      </w:tr>
      <w:tr w:rsidR="00A27C2A" w14:paraId="08E24521"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387FDE51" w14:textId="77777777" w:rsidR="00A27C2A" w:rsidRDefault="00DD4A75">
            <w:r>
              <w:t>Alle producten</w:t>
            </w:r>
          </w:p>
        </w:tc>
        <w:tc>
          <w:tcPr>
            <w:tcW w:w="2729" w:type="dxa"/>
          </w:tcPr>
          <w:p w14:paraId="1C808AB1" w14:textId="77777777" w:rsidR="00DD4A75" w:rsidRDefault="00DD4A75" w:rsidP="00DD4A75">
            <w:pPr>
              <w:cnfStyle w:val="000000010000" w:firstRow="0" w:lastRow="0" w:firstColumn="0" w:lastColumn="0" w:oddVBand="0" w:evenVBand="0" w:oddHBand="0" w:evenHBand="1" w:firstRowFirstColumn="0" w:firstRowLastColumn="0" w:lastRowFirstColumn="0" w:lastRowLastColumn="0"/>
            </w:pPr>
            <w:r>
              <w:t>Definitief alles inleveren</w:t>
            </w:r>
          </w:p>
        </w:tc>
        <w:tc>
          <w:tcPr>
            <w:tcW w:w="2986" w:type="dxa"/>
          </w:tcPr>
          <w:p w14:paraId="0A5563CC" w14:textId="77777777" w:rsidR="00A27C2A" w:rsidRDefault="00DD4A75">
            <w:pPr>
              <w:cnfStyle w:val="000000010000" w:firstRow="0" w:lastRow="0" w:firstColumn="0" w:lastColumn="0" w:oddVBand="0" w:evenVBand="0" w:oddHBand="0" w:evenHBand="1" w:firstRowFirstColumn="0" w:firstRowLastColumn="0" w:lastRowFirstColumn="0" w:lastRowLastColumn="0"/>
            </w:pPr>
            <w:r>
              <w:t>01-11-2016</w:t>
            </w:r>
          </w:p>
        </w:tc>
      </w:tr>
      <w:tr w:rsidR="00A27C2A" w14:paraId="48CAE718"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6B82C96B" w14:textId="77777777" w:rsidR="00A27C2A" w:rsidRDefault="00DD4A75">
            <w:r>
              <w:t>Laatste werkdag</w:t>
            </w:r>
          </w:p>
        </w:tc>
        <w:tc>
          <w:tcPr>
            <w:tcW w:w="2729" w:type="dxa"/>
          </w:tcPr>
          <w:p w14:paraId="13760430" w14:textId="77777777" w:rsidR="00A27C2A" w:rsidRDefault="00A27C2A">
            <w:pPr>
              <w:cnfStyle w:val="000000100000" w:firstRow="0" w:lastRow="0" w:firstColumn="0" w:lastColumn="0" w:oddVBand="0" w:evenVBand="0" w:oddHBand="1" w:evenHBand="0" w:firstRowFirstColumn="0" w:firstRowLastColumn="0" w:lastRowFirstColumn="0" w:lastRowLastColumn="0"/>
            </w:pPr>
          </w:p>
        </w:tc>
        <w:tc>
          <w:tcPr>
            <w:tcW w:w="2986" w:type="dxa"/>
          </w:tcPr>
          <w:p w14:paraId="318B51B9" w14:textId="77777777" w:rsidR="00A27C2A" w:rsidRDefault="00DD4A75">
            <w:pPr>
              <w:cnfStyle w:val="000000100000" w:firstRow="0" w:lastRow="0" w:firstColumn="0" w:lastColumn="0" w:oddVBand="0" w:evenVBand="0" w:oddHBand="1" w:evenHBand="0" w:firstRowFirstColumn="0" w:firstRowLastColumn="0" w:lastRowFirstColumn="0" w:lastRowLastColumn="0"/>
            </w:pPr>
            <w:r>
              <w:t>04-11-2016</w:t>
            </w:r>
          </w:p>
        </w:tc>
      </w:tr>
      <w:tr w:rsidR="00A27C2A" w14:paraId="435C069F"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3" w:type="dxa"/>
          </w:tcPr>
          <w:p w14:paraId="2B106919" w14:textId="77777777" w:rsidR="00A27C2A" w:rsidRDefault="00DD4A75">
            <w:r>
              <w:t>Afstudeerassessment</w:t>
            </w:r>
          </w:p>
        </w:tc>
        <w:tc>
          <w:tcPr>
            <w:tcW w:w="2729" w:type="dxa"/>
          </w:tcPr>
          <w:p w14:paraId="2F9CB4B5" w14:textId="77777777" w:rsidR="00A27C2A" w:rsidRDefault="00DD4A75">
            <w:pPr>
              <w:cnfStyle w:val="000000010000" w:firstRow="0" w:lastRow="0" w:firstColumn="0" w:lastColumn="0" w:oddVBand="0" w:evenVBand="0" w:oddHBand="0" w:evenHBand="1" w:firstRowFirstColumn="0" w:firstRowLastColumn="0" w:lastRowFirstColumn="0" w:lastRowLastColumn="0"/>
            </w:pPr>
            <w:r>
              <w:t xml:space="preserve">Afstudeerassessment op school met bedrijfsbegeleider, afstudeerdocent en assessor </w:t>
            </w:r>
          </w:p>
        </w:tc>
        <w:tc>
          <w:tcPr>
            <w:tcW w:w="2986" w:type="dxa"/>
          </w:tcPr>
          <w:p w14:paraId="29CD4851" w14:textId="77777777" w:rsidR="00A27C2A" w:rsidRDefault="00DD4A75">
            <w:pPr>
              <w:cnfStyle w:val="000000010000" w:firstRow="0" w:lastRow="0" w:firstColumn="0" w:lastColumn="0" w:oddVBand="0" w:evenVBand="0" w:oddHBand="0" w:evenHBand="1" w:firstRowFirstColumn="0" w:firstRowLastColumn="0" w:lastRowFirstColumn="0" w:lastRowLastColumn="0"/>
            </w:pPr>
            <w:r>
              <w:t>10-11-2016</w:t>
            </w:r>
          </w:p>
        </w:tc>
      </w:tr>
    </w:tbl>
    <w:p w14:paraId="3C76C845" w14:textId="77777777" w:rsidR="00C61407" w:rsidRPr="00AD4271" w:rsidRDefault="007A0094">
      <w:pPr>
        <w:rPr>
          <w:sz w:val="18"/>
          <w:szCs w:val="18"/>
          <w:u w:val="single"/>
        </w:rPr>
      </w:pPr>
      <w:r w:rsidRPr="007B3424">
        <w:rPr>
          <w:sz w:val="18"/>
          <w:szCs w:val="18"/>
          <w:u w:val="single"/>
        </w:rPr>
        <w:t>Tabel 2</w:t>
      </w:r>
      <w:r w:rsidR="0062739D" w:rsidRPr="007B3424">
        <w:rPr>
          <w:sz w:val="18"/>
          <w:szCs w:val="18"/>
          <w:u w:val="single"/>
        </w:rPr>
        <w:t xml:space="preserve">: Mijlpalentabel </w:t>
      </w:r>
    </w:p>
    <w:p w14:paraId="33EDD5FC" w14:textId="77777777" w:rsidR="00C61407" w:rsidRPr="003C2FEA" w:rsidRDefault="00C61407" w:rsidP="003C2FEA">
      <w:pPr>
        <w:pStyle w:val="Kop1"/>
        <w:rPr>
          <w:color w:val="000000" w:themeColor="text1"/>
          <w:u w:val="single"/>
        </w:rPr>
      </w:pPr>
      <w:bookmarkStart w:id="65" w:name="_Toc449000192"/>
      <w:commentRangeStart w:id="66"/>
      <w:r w:rsidRPr="003C2FEA">
        <w:rPr>
          <w:color w:val="000000" w:themeColor="text1"/>
          <w:u w:val="single"/>
        </w:rPr>
        <w:lastRenderedPageBreak/>
        <w:t>9. Projectorganisatie</w:t>
      </w:r>
      <w:bookmarkEnd w:id="65"/>
      <w:commentRangeEnd w:id="66"/>
      <w:r w:rsidR="002A111D">
        <w:rPr>
          <w:rStyle w:val="Verwijzingopmerking"/>
          <w:rFonts w:asciiTheme="minorHAnsi" w:eastAsiaTheme="minorHAnsi" w:hAnsiTheme="minorHAnsi" w:cstheme="minorBidi"/>
          <w:b w:val="0"/>
          <w:bCs w:val="0"/>
          <w:color w:val="auto"/>
        </w:rPr>
        <w:commentReference w:id="66"/>
      </w:r>
      <w:r w:rsidR="008359AB">
        <w:rPr>
          <w:color w:val="000000" w:themeColor="text1"/>
          <w:u w:val="single"/>
        </w:rPr>
        <w:br/>
      </w:r>
    </w:p>
    <w:p w14:paraId="4636F2FF" w14:textId="77777777" w:rsidR="003C2FEA" w:rsidRPr="003C2FEA" w:rsidRDefault="003C2FEA" w:rsidP="003C2FEA">
      <w:pPr>
        <w:pStyle w:val="Kop2"/>
        <w:rPr>
          <w:color w:val="000000" w:themeColor="text1"/>
          <w:u w:val="single"/>
        </w:rPr>
      </w:pPr>
      <w:bookmarkStart w:id="67" w:name="_Toc449000193"/>
      <w:r w:rsidRPr="003C2FEA">
        <w:rPr>
          <w:color w:val="000000" w:themeColor="text1"/>
          <w:u w:val="single"/>
        </w:rPr>
        <w:t>9.1. Project in de organisatie</w:t>
      </w:r>
      <w:bookmarkEnd w:id="67"/>
    </w:p>
    <w:p w14:paraId="4515014B" w14:textId="77777777" w:rsidR="00C61407" w:rsidRDefault="003C2FEA" w:rsidP="003C2FEA">
      <w:r>
        <w:t>Zoals eerder is weergeven (</w:t>
      </w:r>
      <w:r w:rsidR="00345DC3">
        <w:t xml:space="preserve">paragraaf </w:t>
      </w:r>
      <w:r>
        <w:t>3.2. afdeling) bevat Editoo meerdere afdelingen. De afdeling ontwikkeling zal onder begeleiding van Leo van Snippenburg zijn. Hij is verantwoordelijk voor het ontwikkelen en onderhouden van de software binnen Editoo. Aangezien er een integratie tussen he</w:t>
      </w:r>
      <w:r w:rsidR="0056267E">
        <w:t xml:space="preserve">t CRM en VoIP systeem ontwikkeld </w:t>
      </w:r>
      <w:r>
        <w:t xml:space="preserve">moet worden valt dit project </w:t>
      </w:r>
      <w:r w:rsidR="00C5365E">
        <w:t>onder de afdeling ontwikkeling, maar alle afdelingen zijn betrokken.</w:t>
      </w:r>
    </w:p>
    <w:p w14:paraId="51DF8039" w14:textId="77777777" w:rsidR="003C2FEA" w:rsidRPr="003C2FEA" w:rsidRDefault="003C2FEA" w:rsidP="003C2FEA">
      <w:bookmarkStart w:id="68" w:name="_Toc449000194"/>
      <w:r w:rsidRPr="001454E9">
        <w:rPr>
          <w:rStyle w:val="Kop2Char"/>
          <w:color w:val="000000" w:themeColor="text1"/>
          <w:u w:val="single"/>
        </w:rPr>
        <w:t xml:space="preserve">9.2. </w:t>
      </w:r>
      <w:r w:rsidR="001454E9" w:rsidRPr="001454E9">
        <w:rPr>
          <w:rStyle w:val="Kop2Char"/>
          <w:color w:val="000000" w:themeColor="text1"/>
          <w:u w:val="single"/>
        </w:rPr>
        <w:t>Rollen en Taken</w:t>
      </w:r>
      <w:bookmarkEnd w:id="68"/>
      <w:r w:rsidR="001454E9">
        <w:br/>
      </w:r>
      <w:r w:rsidR="00870498">
        <w:t>In tabel 3</w:t>
      </w:r>
      <w:r w:rsidR="001454E9">
        <w:t xml:space="preserve"> wordt weergegeven wat de rollen en de taken zijn van de personen die te maken hebben met het project.</w:t>
      </w:r>
    </w:p>
    <w:tbl>
      <w:tblPr>
        <w:tblStyle w:val="Lichtraster"/>
        <w:tblW w:w="0" w:type="auto"/>
        <w:tblLook w:val="04A0" w:firstRow="1" w:lastRow="0" w:firstColumn="1" w:lastColumn="0" w:noHBand="0" w:noVBand="1"/>
      </w:tblPr>
      <w:tblGrid>
        <w:gridCol w:w="1668"/>
        <w:gridCol w:w="1984"/>
        <w:gridCol w:w="5636"/>
      </w:tblGrid>
      <w:tr w:rsidR="00C61407" w14:paraId="2EFF3870" w14:textId="77777777" w:rsidTr="00CB0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646ECB8" w14:textId="77777777" w:rsidR="00C61407" w:rsidRDefault="00C61407">
            <w:r>
              <w:t>Naam</w:t>
            </w:r>
          </w:p>
        </w:tc>
        <w:tc>
          <w:tcPr>
            <w:tcW w:w="1984" w:type="dxa"/>
          </w:tcPr>
          <w:p w14:paraId="69F3F26F" w14:textId="77777777" w:rsidR="00C61407" w:rsidRDefault="00C61407">
            <w:pPr>
              <w:cnfStyle w:val="100000000000" w:firstRow="1" w:lastRow="0" w:firstColumn="0" w:lastColumn="0" w:oddVBand="0" w:evenVBand="0" w:oddHBand="0" w:evenHBand="0" w:firstRowFirstColumn="0" w:firstRowLastColumn="0" w:lastRowFirstColumn="0" w:lastRowLastColumn="0"/>
            </w:pPr>
            <w:r>
              <w:t>Rol</w:t>
            </w:r>
          </w:p>
        </w:tc>
        <w:tc>
          <w:tcPr>
            <w:tcW w:w="5636" w:type="dxa"/>
          </w:tcPr>
          <w:p w14:paraId="4EA870E1" w14:textId="77777777" w:rsidR="00C61407" w:rsidRDefault="00C61407">
            <w:pPr>
              <w:cnfStyle w:val="100000000000" w:firstRow="1" w:lastRow="0" w:firstColumn="0" w:lastColumn="0" w:oddVBand="0" w:evenVBand="0" w:oddHBand="0" w:evenHBand="0" w:firstRowFirstColumn="0" w:firstRowLastColumn="0" w:lastRowFirstColumn="0" w:lastRowLastColumn="0"/>
            </w:pPr>
            <w:r>
              <w:t>Beschrijving</w:t>
            </w:r>
          </w:p>
        </w:tc>
      </w:tr>
      <w:tr w:rsidR="00C61407" w14:paraId="65F4C1A8"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024EC38" w14:textId="77777777" w:rsidR="00C61407" w:rsidRDefault="00C61407">
            <w:r>
              <w:t>Roel de Man</w:t>
            </w:r>
          </w:p>
        </w:tc>
        <w:tc>
          <w:tcPr>
            <w:tcW w:w="1984" w:type="dxa"/>
          </w:tcPr>
          <w:p w14:paraId="7386D76A" w14:textId="77777777" w:rsidR="00C61407" w:rsidRDefault="00C61407">
            <w:pPr>
              <w:cnfStyle w:val="000000100000" w:firstRow="0" w:lastRow="0" w:firstColumn="0" w:lastColumn="0" w:oddVBand="0" w:evenVBand="0" w:oddHBand="1" w:evenHBand="0" w:firstRowFirstColumn="0" w:firstRowLastColumn="0" w:lastRowFirstColumn="0" w:lastRowLastColumn="0"/>
            </w:pPr>
            <w:r>
              <w:t>Afstudeerder</w:t>
            </w:r>
          </w:p>
        </w:tc>
        <w:tc>
          <w:tcPr>
            <w:tcW w:w="5636" w:type="dxa"/>
          </w:tcPr>
          <w:p w14:paraId="1702EAC2" w14:textId="77777777" w:rsidR="00C61407" w:rsidRDefault="00C61407">
            <w:pPr>
              <w:cnfStyle w:val="000000100000" w:firstRow="0" w:lastRow="0" w:firstColumn="0" w:lastColumn="0" w:oddVBand="0" w:evenVBand="0" w:oddHBand="1" w:evenHBand="0" w:firstRowFirstColumn="0" w:firstRowLastColumn="0" w:lastRowFirstColumn="0" w:lastRowLastColumn="0"/>
            </w:pPr>
            <w:r>
              <w:t>De afstudeerder is zelf verantwoordelijk voor het verkrijgen voor een goedgekeurde opdracht, het uitvoeren van de opdracht en de communicatie met de afstudeerdocent en bedrijfsbegeleider.</w:t>
            </w:r>
          </w:p>
        </w:tc>
      </w:tr>
      <w:tr w:rsidR="00C61407" w14:paraId="055AEDC8"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9B6382C" w14:textId="77777777" w:rsidR="00C61407" w:rsidRDefault="00C61407">
            <w:r>
              <w:t>Lars Tijsma</w:t>
            </w:r>
          </w:p>
        </w:tc>
        <w:tc>
          <w:tcPr>
            <w:tcW w:w="1984" w:type="dxa"/>
          </w:tcPr>
          <w:p w14:paraId="5E95F0A2" w14:textId="77777777" w:rsidR="00C61407" w:rsidRDefault="00C61407">
            <w:pPr>
              <w:cnfStyle w:val="000000010000" w:firstRow="0" w:lastRow="0" w:firstColumn="0" w:lastColumn="0" w:oddVBand="0" w:evenVBand="0" w:oddHBand="0" w:evenHBand="1" w:firstRowFirstColumn="0" w:firstRowLastColumn="0" w:lastRowFirstColumn="0" w:lastRowLastColumn="0"/>
            </w:pPr>
            <w:r>
              <w:t>Afstudeerdocent</w:t>
            </w:r>
          </w:p>
        </w:tc>
        <w:tc>
          <w:tcPr>
            <w:tcW w:w="5636" w:type="dxa"/>
          </w:tcPr>
          <w:p w14:paraId="393D7269" w14:textId="77777777" w:rsidR="00C61407" w:rsidRDefault="00C61407">
            <w:pPr>
              <w:cnfStyle w:val="000000010000" w:firstRow="0" w:lastRow="0" w:firstColumn="0" w:lastColumn="0" w:oddVBand="0" w:evenVBand="0" w:oddHBand="0" w:evenHBand="1" w:firstRowFirstColumn="0" w:firstRowLastColumn="0" w:lastRowFirstColumn="0" w:lastRowLastColumn="0"/>
            </w:pPr>
            <w:r>
              <w:t>De afstudeerdocent begeleidt de afstudeerder, bewaakt de voortgang en is in staat het niveau van de producten te beoordelen. Hij beoordeelt alle producten die de afstudeerder heeft gemaakt.</w:t>
            </w:r>
          </w:p>
        </w:tc>
      </w:tr>
      <w:tr w:rsidR="00C61407" w14:paraId="6F7140D7"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C60B7A6" w14:textId="77777777" w:rsidR="00C61407" w:rsidRDefault="00C61407">
            <w:r>
              <w:t>Leo van Snippenburg</w:t>
            </w:r>
          </w:p>
        </w:tc>
        <w:tc>
          <w:tcPr>
            <w:tcW w:w="1984" w:type="dxa"/>
          </w:tcPr>
          <w:p w14:paraId="7572124D" w14:textId="77777777" w:rsidR="00C61407" w:rsidRDefault="00C61407">
            <w:pPr>
              <w:cnfStyle w:val="000000100000" w:firstRow="0" w:lastRow="0" w:firstColumn="0" w:lastColumn="0" w:oddVBand="0" w:evenVBand="0" w:oddHBand="1" w:evenHBand="0" w:firstRowFirstColumn="0" w:firstRowLastColumn="0" w:lastRowFirstColumn="0" w:lastRowLastColumn="0"/>
            </w:pPr>
            <w:r>
              <w:t>Bedrijfsbegeleider / opdrachtgever</w:t>
            </w:r>
          </w:p>
        </w:tc>
        <w:tc>
          <w:tcPr>
            <w:tcW w:w="5636" w:type="dxa"/>
          </w:tcPr>
          <w:p w14:paraId="3434FA40" w14:textId="77777777" w:rsidR="00C61407" w:rsidRDefault="00B96A82">
            <w:pPr>
              <w:cnfStyle w:val="000000100000" w:firstRow="0" w:lastRow="0" w:firstColumn="0" w:lastColumn="0" w:oddVBand="0" w:evenVBand="0" w:oddHBand="1" w:evenHBand="0" w:firstRowFirstColumn="0" w:firstRowLastColumn="0" w:lastRowFirstColumn="0" w:lastRowLastColumn="0"/>
            </w:pPr>
            <w:r>
              <w:t>De bedrijfsbegeleider</w:t>
            </w:r>
            <w:r w:rsidR="00C61407">
              <w:t xml:space="preserve">, neemt beslissingen over het project en is wekelijks beschikbaar voor overleg. De bedrijfsbegeleider bewaakt tevens de voortgang en is de persoon die het eindproduct ontvangt en beoordeelt of het geaccepteerd wordt. Hij is tevens aanwezig bij het bedrijfsbezoek van de afstudeerdocent. De bedrijfsbegeleider levert belangrijke input aan de afstudeerdocent en assessor door het beoordelingsformulier dat hij invult. </w:t>
            </w:r>
          </w:p>
        </w:tc>
      </w:tr>
      <w:tr w:rsidR="002C3C45" w14:paraId="7D511867"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6D15EE8" w14:textId="77777777" w:rsidR="002C3C45" w:rsidRDefault="002C3C45">
            <w:r>
              <w:t>Robbie Veldwijk</w:t>
            </w:r>
          </w:p>
        </w:tc>
        <w:tc>
          <w:tcPr>
            <w:tcW w:w="1984" w:type="dxa"/>
          </w:tcPr>
          <w:p w14:paraId="0932CC37" w14:textId="77777777" w:rsidR="002C3C45" w:rsidRDefault="002C3C45">
            <w:pPr>
              <w:cnfStyle w:val="000000010000" w:firstRow="0" w:lastRow="0" w:firstColumn="0" w:lastColumn="0" w:oddVBand="0" w:evenVBand="0" w:oddHBand="0" w:evenHBand="1" w:firstRowFirstColumn="0" w:firstRowLastColumn="0" w:lastRowFirstColumn="0" w:lastRowLastColumn="0"/>
            </w:pPr>
            <w:r>
              <w:t>Assistent-bedrijfsbegeleider</w:t>
            </w:r>
          </w:p>
        </w:tc>
        <w:tc>
          <w:tcPr>
            <w:tcW w:w="5636" w:type="dxa"/>
          </w:tcPr>
          <w:p w14:paraId="7CD11CF7" w14:textId="77777777" w:rsidR="002C3C45" w:rsidRDefault="002C3C45">
            <w:pPr>
              <w:cnfStyle w:val="000000010000" w:firstRow="0" w:lastRow="0" w:firstColumn="0" w:lastColumn="0" w:oddVBand="0" w:evenVBand="0" w:oddHBand="0" w:evenHBand="1" w:firstRowFirstColumn="0" w:firstRowLastColumn="0" w:lastRowFirstColumn="0" w:lastRowLastColumn="0"/>
            </w:pPr>
            <w:r>
              <w:t>Hij neemt de taken over van de bedrijfsbegeleider</w:t>
            </w:r>
            <w:r w:rsidR="00142208">
              <w:t xml:space="preserve"> als hij niet aanwezig is</w:t>
            </w:r>
            <w:r>
              <w:t>. Voornamelijk in de maand mei als de bedrijfsbegeleider een aantal weken op vakantie is.</w:t>
            </w:r>
          </w:p>
        </w:tc>
      </w:tr>
    </w:tbl>
    <w:p w14:paraId="2B221E2E" w14:textId="77777777" w:rsidR="003C2FEA" w:rsidRPr="003C2FEA" w:rsidRDefault="007A0094">
      <w:pPr>
        <w:rPr>
          <w:sz w:val="18"/>
          <w:szCs w:val="18"/>
          <w:u w:val="single"/>
        </w:rPr>
      </w:pPr>
      <w:r>
        <w:rPr>
          <w:sz w:val="18"/>
          <w:szCs w:val="18"/>
          <w:u w:val="single"/>
        </w:rPr>
        <w:t>Tabel 3</w:t>
      </w:r>
      <w:r w:rsidR="003C2FEA" w:rsidRPr="003C2FEA">
        <w:rPr>
          <w:sz w:val="18"/>
          <w:szCs w:val="18"/>
          <w:u w:val="single"/>
        </w:rPr>
        <w:t>: Rollen en taken</w:t>
      </w:r>
      <w:r w:rsidR="001454E9">
        <w:rPr>
          <w:sz w:val="18"/>
          <w:szCs w:val="18"/>
          <w:u w:val="single"/>
        </w:rPr>
        <w:br/>
      </w:r>
      <w:r w:rsidR="001454E9">
        <w:rPr>
          <w:sz w:val="18"/>
          <w:szCs w:val="18"/>
          <w:u w:val="single"/>
        </w:rPr>
        <w:br/>
      </w:r>
    </w:p>
    <w:p w14:paraId="56ECA0CD" w14:textId="77777777" w:rsidR="001454E9" w:rsidRPr="00FA0C59" w:rsidRDefault="001454E9" w:rsidP="001454E9">
      <w:pPr>
        <w:pStyle w:val="Kop2"/>
        <w:rPr>
          <w:color w:val="000000" w:themeColor="text1"/>
          <w:u w:val="single"/>
        </w:rPr>
      </w:pPr>
      <w:bookmarkStart w:id="69" w:name="_Toc449000195"/>
      <w:r>
        <w:rPr>
          <w:color w:val="000000" w:themeColor="text1"/>
          <w:u w:val="single"/>
        </w:rPr>
        <w:t>9.3</w:t>
      </w:r>
      <w:r w:rsidRPr="00FA0C59">
        <w:rPr>
          <w:color w:val="000000" w:themeColor="text1"/>
          <w:u w:val="single"/>
        </w:rPr>
        <w:t>. Adres</w:t>
      </w:r>
      <w:r>
        <w:rPr>
          <w:color w:val="000000" w:themeColor="text1"/>
          <w:u w:val="single"/>
        </w:rPr>
        <w:t>gegevens</w:t>
      </w:r>
      <w:bookmarkEnd w:id="69"/>
    </w:p>
    <w:p w14:paraId="4EE1CD5C" w14:textId="77777777" w:rsidR="001454E9" w:rsidRDefault="008B4D57" w:rsidP="001454E9">
      <w:r>
        <w:t>In tabel 4</w:t>
      </w:r>
      <w:r w:rsidR="002971D1">
        <w:t xml:space="preserve"> worden</w:t>
      </w:r>
      <w:r w:rsidR="001454E9">
        <w:t xml:space="preserve"> de adresgegevens van Editoo weergegeven.</w:t>
      </w:r>
    </w:p>
    <w:tbl>
      <w:tblPr>
        <w:tblStyle w:val="Lichtraster"/>
        <w:tblW w:w="0" w:type="auto"/>
        <w:tblLook w:val="04A0" w:firstRow="1" w:lastRow="0" w:firstColumn="1" w:lastColumn="0" w:noHBand="0" w:noVBand="1"/>
      </w:tblPr>
      <w:tblGrid>
        <w:gridCol w:w="4606"/>
        <w:gridCol w:w="4606"/>
      </w:tblGrid>
      <w:tr w:rsidR="001454E9" w14:paraId="1271505D" w14:textId="77777777" w:rsidTr="00CB0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7902A0C" w14:textId="77777777" w:rsidR="001454E9" w:rsidRDefault="001454E9" w:rsidP="00B563BA">
            <w:r>
              <w:t>Bedrijf</w:t>
            </w:r>
          </w:p>
        </w:tc>
        <w:tc>
          <w:tcPr>
            <w:tcW w:w="4606" w:type="dxa"/>
          </w:tcPr>
          <w:p w14:paraId="00A9F038" w14:textId="77777777" w:rsidR="001454E9" w:rsidRDefault="001454E9" w:rsidP="00B563BA">
            <w:pPr>
              <w:cnfStyle w:val="100000000000" w:firstRow="1" w:lastRow="0" w:firstColumn="0" w:lastColumn="0" w:oddVBand="0" w:evenVBand="0" w:oddHBand="0" w:evenHBand="0" w:firstRowFirstColumn="0" w:firstRowLastColumn="0" w:lastRowFirstColumn="0" w:lastRowLastColumn="0"/>
            </w:pPr>
            <w:r>
              <w:t>Editoo B.V.</w:t>
            </w:r>
          </w:p>
        </w:tc>
      </w:tr>
      <w:tr w:rsidR="001454E9" w14:paraId="364AA5F7"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024C639" w14:textId="77777777" w:rsidR="001454E9" w:rsidRDefault="001454E9" w:rsidP="00B563BA">
            <w:r>
              <w:t>Adres</w:t>
            </w:r>
            <w:r>
              <w:br/>
            </w:r>
          </w:p>
        </w:tc>
        <w:tc>
          <w:tcPr>
            <w:tcW w:w="4606" w:type="dxa"/>
          </w:tcPr>
          <w:p w14:paraId="3DD52DCB" w14:textId="77777777" w:rsidR="001454E9" w:rsidRDefault="001454E9" w:rsidP="00B563BA">
            <w:pPr>
              <w:cnfStyle w:val="000000100000" w:firstRow="0" w:lastRow="0" w:firstColumn="0" w:lastColumn="0" w:oddVBand="0" w:evenVBand="0" w:oddHBand="1" w:evenHBand="0" w:firstRowFirstColumn="0" w:firstRowLastColumn="0" w:lastRowFirstColumn="0" w:lastRowLastColumn="0"/>
            </w:pPr>
            <w:r>
              <w:t>Schaapsdrift 49</w:t>
            </w:r>
          </w:p>
        </w:tc>
      </w:tr>
      <w:tr w:rsidR="001454E9" w14:paraId="3CE32B8F"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8CDD563" w14:textId="77777777" w:rsidR="001454E9" w:rsidRDefault="001454E9" w:rsidP="00B563BA">
            <w:r>
              <w:t>Postcode</w:t>
            </w:r>
            <w:r>
              <w:br/>
            </w:r>
          </w:p>
        </w:tc>
        <w:tc>
          <w:tcPr>
            <w:tcW w:w="4606" w:type="dxa"/>
          </w:tcPr>
          <w:p w14:paraId="3B801CF1" w14:textId="77777777" w:rsidR="001454E9" w:rsidRDefault="001454E9" w:rsidP="00B563BA">
            <w:pPr>
              <w:cnfStyle w:val="000000010000" w:firstRow="0" w:lastRow="0" w:firstColumn="0" w:lastColumn="0" w:oddVBand="0" w:evenVBand="0" w:oddHBand="0" w:evenHBand="1" w:firstRowFirstColumn="0" w:firstRowLastColumn="0" w:lastRowFirstColumn="0" w:lastRowLastColumn="0"/>
            </w:pPr>
            <w:r>
              <w:t>6824 GP, Arnhem</w:t>
            </w:r>
          </w:p>
        </w:tc>
      </w:tr>
      <w:tr w:rsidR="001454E9" w14:paraId="3D2D32CE"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20AD6E7" w14:textId="77777777" w:rsidR="001454E9" w:rsidRDefault="001454E9" w:rsidP="00B563BA">
            <w:r>
              <w:t>Tel</w:t>
            </w:r>
            <w:r>
              <w:br/>
            </w:r>
          </w:p>
        </w:tc>
        <w:tc>
          <w:tcPr>
            <w:tcW w:w="4606" w:type="dxa"/>
          </w:tcPr>
          <w:p w14:paraId="24E34079" w14:textId="77777777" w:rsidR="001454E9" w:rsidRDefault="001454E9" w:rsidP="00B563BA">
            <w:pPr>
              <w:cnfStyle w:val="000000100000" w:firstRow="0" w:lastRow="0" w:firstColumn="0" w:lastColumn="0" w:oddVBand="0" w:evenVBand="0" w:oddHBand="1" w:evenHBand="0" w:firstRowFirstColumn="0" w:firstRowLastColumn="0" w:lastRowFirstColumn="0" w:lastRowLastColumn="0"/>
            </w:pPr>
            <w:r>
              <w:t>085-7737742</w:t>
            </w:r>
          </w:p>
        </w:tc>
      </w:tr>
    </w:tbl>
    <w:p w14:paraId="0A02E24E" w14:textId="77777777" w:rsidR="007C1F2A" w:rsidRPr="007B3424" w:rsidRDefault="007A0094">
      <w:pPr>
        <w:rPr>
          <w:u w:val="single"/>
        </w:rPr>
      </w:pPr>
      <w:r w:rsidRPr="007B3424">
        <w:rPr>
          <w:sz w:val="18"/>
          <w:szCs w:val="18"/>
          <w:u w:val="single"/>
        </w:rPr>
        <w:t>Tabel 4</w:t>
      </w:r>
      <w:r w:rsidR="001454E9" w:rsidRPr="007B3424">
        <w:rPr>
          <w:sz w:val="18"/>
          <w:szCs w:val="18"/>
          <w:u w:val="single"/>
        </w:rPr>
        <w:t>: Adresgegevens</w:t>
      </w:r>
      <w:r w:rsidR="001454E9" w:rsidRPr="007B3424">
        <w:rPr>
          <w:u w:val="single"/>
        </w:rPr>
        <w:t xml:space="preserve"> </w:t>
      </w:r>
      <w:r w:rsidR="00E91657" w:rsidRPr="007B3424">
        <w:rPr>
          <w:u w:val="single"/>
        </w:rPr>
        <w:br w:type="page"/>
      </w:r>
    </w:p>
    <w:p w14:paraId="2BB0792B" w14:textId="77777777" w:rsidR="008B7535" w:rsidRPr="00061692" w:rsidRDefault="008B7535" w:rsidP="00A26675">
      <w:pPr>
        <w:pStyle w:val="Kop1"/>
        <w:rPr>
          <w:color w:val="000000" w:themeColor="text1"/>
          <w:u w:val="single"/>
        </w:rPr>
      </w:pPr>
      <w:bookmarkStart w:id="70" w:name="_Toc449000196"/>
      <w:r w:rsidRPr="00061692">
        <w:rPr>
          <w:color w:val="000000" w:themeColor="text1"/>
          <w:u w:val="single"/>
        </w:rPr>
        <w:lastRenderedPageBreak/>
        <w:t>10. Communicatie</w:t>
      </w:r>
      <w:bookmarkEnd w:id="70"/>
      <w:r w:rsidR="008359AB">
        <w:rPr>
          <w:color w:val="000000" w:themeColor="text1"/>
          <w:u w:val="single"/>
        </w:rPr>
        <w:br/>
      </w:r>
    </w:p>
    <w:p w14:paraId="2C252E41" w14:textId="77777777" w:rsidR="008B7535" w:rsidRPr="00061692" w:rsidRDefault="00364CB1" w:rsidP="00A26675">
      <w:pPr>
        <w:pStyle w:val="Kop2"/>
        <w:rPr>
          <w:color w:val="000000" w:themeColor="text1"/>
          <w:u w:val="single"/>
        </w:rPr>
      </w:pPr>
      <w:bookmarkStart w:id="71" w:name="_Toc449000197"/>
      <w:r>
        <w:rPr>
          <w:color w:val="000000" w:themeColor="text1"/>
          <w:u w:val="single"/>
        </w:rPr>
        <w:t xml:space="preserve">10.1. </w:t>
      </w:r>
      <w:r w:rsidR="001454E9">
        <w:rPr>
          <w:color w:val="000000" w:themeColor="text1"/>
          <w:u w:val="single"/>
        </w:rPr>
        <w:t>Afstudeerdocent</w:t>
      </w:r>
      <w:bookmarkEnd w:id="71"/>
    </w:p>
    <w:p w14:paraId="296C3FF8" w14:textId="77777777" w:rsidR="008B7535" w:rsidRPr="00061692" w:rsidRDefault="008B7535">
      <w:pPr>
        <w:rPr>
          <w:color w:val="000000" w:themeColor="text1"/>
        </w:rPr>
      </w:pPr>
      <w:r w:rsidRPr="00061692">
        <w:rPr>
          <w:color w:val="000000" w:themeColor="text1"/>
        </w:rPr>
        <w:t>Communicatie tussen de afstudee</w:t>
      </w:r>
      <w:r w:rsidR="00FD0943" w:rsidRPr="00061692">
        <w:rPr>
          <w:color w:val="000000" w:themeColor="text1"/>
        </w:rPr>
        <w:t xml:space="preserve">rbegeleider </w:t>
      </w:r>
      <w:r w:rsidRPr="00061692">
        <w:rPr>
          <w:color w:val="000000" w:themeColor="text1"/>
        </w:rPr>
        <w:t xml:space="preserve">vanuit de school en de student zal over het algemeen per mail gaan. De </w:t>
      </w:r>
      <w:r w:rsidR="001454E9">
        <w:rPr>
          <w:color w:val="000000" w:themeColor="text1"/>
        </w:rPr>
        <w:t>afstudeer</w:t>
      </w:r>
      <w:r w:rsidRPr="00061692">
        <w:rPr>
          <w:color w:val="000000" w:themeColor="text1"/>
        </w:rPr>
        <w:t>begeleider zal minimaal twee keer bij het bedrijf langs komen voor een voortgangsgesprek. Daarbij wordt de docent op de hoogte gehouden door middel van voortgangsrapportage die om de twee weken verstuurd worden door de afstudeerder.</w:t>
      </w:r>
      <w:r w:rsidR="005E4079">
        <w:rPr>
          <w:color w:val="000000" w:themeColor="text1"/>
        </w:rPr>
        <w:t xml:space="preserve"> In paragraaf 8.2 is te zien wanneer iets opgeleverd moet worden aan de afstudeerdocent. </w:t>
      </w:r>
      <w:r w:rsidR="00D56332">
        <w:rPr>
          <w:color w:val="000000" w:themeColor="text1"/>
        </w:rPr>
        <w:t xml:space="preserve">Daar is ook te zien wanneer de docent feedback terug stuurt en een go of no-go geeft. </w:t>
      </w:r>
    </w:p>
    <w:p w14:paraId="38DEC418" w14:textId="77777777" w:rsidR="008B7535" w:rsidRPr="00061692" w:rsidRDefault="00364CB1" w:rsidP="00A26675">
      <w:pPr>
        <w:pStyle w:val="Kop2"/>
        <w:rPr>
          <w:color w:val="000000" w:themeColor="text1"/>
          <w:u w:val="single"/>
        </w:rPr>
      </w:pPr>
      <w:bookmarkStart w:id="72" w:name="_Toc449000198"/>
      <w:r>
        <w:rPr>
          <w:color w:val="000000" w:themeColor="text1"/>
          <w:u w:val="single"/>
        </w:rPr>
        <w:t xml:space="preserve">10.2. </w:t>
      </w:r>
      <w:r w:rsidR="001454E9">
        <w:rPr>
          <w:color w:val="000000" w:themeColor="text1"/>
          <w:u w:val="single"/>
        </w:rPr>
        <w:t>Bedrijfsbegeleider</w:t>
      </w:r>
      <w:bookmarkEnd w:id="72"/>
    </w:p>
    <w:p w14:paraId="55158CA2" w14:textId="77777777" w:rsidR="008B7535" w:rsidRDefault="00FD0943">
      <w:r>
        <w:t xml:space="preserve">De communicatie tussen de </w:t>
      </w:r>
      <w:r w:rsidR="001454E9">
        <w:t>bedrijfsbegeleider vanuit Editoo en de student</w:t>
      </w:r>
      <w:r>
        <w:t xml:space="preserve"> zal in de meeste gevallen verbaal zijn. Mocht dit niet mogelijk zijn zal dit per mail gaan. Verder is er een afspraak dat er wekelijks een gesprek plaats vindt om de voortgang te bespreken (zie randvoorwaarden).</w:t>
      </w:r>
      <w:r w:rsidR="00D56332">
        <w:t>Bij deze gesprekken zal de begeleider bijsturen waar nodig is.</w:t>
      </w:r>
    </w:p>
    <w:p w14:paraId="36C0FA5E" w14:textId="77777777" w:rsidR="008B7535" w:rsidRPr="00061692" w:rsidRDefault="00FD0943" w:rsidP="00061692">
      <w:pPr>
        <w:pStyle w:val="Kop2"/>
        <w:rPr>
          <w:color w:val="000000" w:themeColor="text1"/>
          <w:u w:val="single"/>
        </w:rPr>
      </w:pPr>
      <w:bookmarkStart w:id="73" w:name="_Toc449000199"/>
      <w:r w:rsidRPr="00061692">
        <w:rPr>
          <w:color w:val="000000" w:themeColor="text1"/>
          <w:u w:val="single"/>
        </w:rPr>
        <w:t>10.</w:t>
      </w:r>
      <w:r w:rsidR="00364CB1">
        <w:rPr>
          <w:color w:val="000000" w:themeColor="text1"/>
          <w:u w:val="single"/>
        </w:rPr>
        <w:t>3. C</w:t>
      </w:r>
      <w:r w:rsidR="003F6311">
        <w:rPr>
          <w:color w:val="000000" w:themeColor="text1"/>
          <w:u w:val="single"/>
        </w:rPr>
        <w:t>ontact</w:t>
      </w:r>
      <w:r w:rsidRPr="00061692">
        <w:rPr>
          <w:color w:val="000000" w:themeColor="text1"/>
          <w:u w:val="single"/>
        </w:rPr>
        <w:t>gegevens</w:t>
      </w:r>
      <w:bookmarkEnd w:id="73"/>
    </w:p>
    <w:p w14:paraId="2451C7FC" w14:textId="77777777" w:rsidR="00061692" w:rsidRDefault="0027793E">
      <w:r>
        <w:t xml:space="preserve">In tabel </w:t>
      </w:r>
      <w:r w:rsidR="008B4D57">
        <w:t>5</w:t>
      </w:r>
      <w:r w:rsidR="00FD0943">
        <w:t xml:space="preserve"> worden de contactgegevens en de functies van de medewerkers weergegeven. </w:t>
      </w:r>
    </w:p>
    <w:tbl>
      <w:tblPr>
        <w:tblStyle w:val="Lichtraster"/>
        <w:tblW w:w="0" w:type="auto"/>
        <w:tblLook w:val="04A0" w:firstRow="1" w:lastRow="0" w:firstColumn="1" w:lastColumn="0" w:noHBand="0" w:noVBand="1"/>
      </w:tblPr>
      <w:tblGrid>
        <w:gridCol w:w="1924"/>
        <w:gridCol w:w="3240"/>
        <w:gridCol w:w="1815"/>
        <w:gridCol w:w="2309"/>
      </w:tblGrid>
      <w:tr w:rsidR="00E91657" w14:paraId="2CB3AAA2" w14:textId="77777777" w:rsidTr="00CB0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7071CE3C" w14:textId="77777777" w:rsidR="00E91657" w:rsidRDefault="00E91657">
            <w:r>
              <w:t>Naam</w:t>
            </w:r>
          </w:p>
        </w:tc>
        <w:tc>
          <w:tcPr>
            <w:tcW w:w="3240" w:type="dxa"/>
          </w:tcPr>
          <w:p w14:paraId="5901BCC5" w14:textId="77777777" w:rsidR="00E91657" w:rsidRDefault="00E91657">
            <w:pPr>
              <w:cnfStyle w:val="100000000000" w:firstRow="1" w:lastRow="0" w:firstColumn="0" w:lastColumn="0" w:oddVBand="0" w:evenVBand="0" w:oddHBand="0" w:evenHBand="0" w:firstRowFirstColumn="0" w:firstRowLastColumn="0" w:lastRowFirstColumn="0" w:lastRowLastColumn="0"/>
            </w:pPr>
            <w:r>
              <w:t>Functie</w:t>
            </w:r>
          </w:p>
        </w:tc>
        <w:tc>
          <w:tcPr>
            <w:tcW w:w="1815" w:type="dxa"/>
          </w:tcPr>
          <w:p w14:paraId="32B3BDD7" w14:textId="77777777" w:rsidR="00E91657" w:rsidRDefault="00E91657">
            <w:pPr>
              <w:cnfStyle w:val="100000000000" w:firstRow="1" w:lastRow="0" w:firstColumn="0" w:lastColumn="0" w:oddVBand="0" w:evenVBand="0" w:oddHBand="0" w:evenHBand="0" w:firstRowFirstColumn="0" w:firstRowLastColumn="0" w:lastRowFirstColumn="0" w:lastRowLastColumn="0"/>
            </w:pPr>
            <w:r>
              <w:t>Telefoon</w:t>
            </w:r>
          </w:p>
        </w:tc>
        <w:tc>
          <w:tcPr>
            <w:tcW w:w="2309" w:type="dxa"/>
          </w:tcPr>
          <w:p w14:paraId="3486A6A4" w14:textId="77777777" w:rsidR="00E91657" w:rsidRDefault="00E91657">
            <w:pPr>
              <w:cnfStyle w:val="100000000000" w:firstRow="1" w:lastRow="0" w:firstColumn="0" w:lastColumn="0" w:oddVBand="0" w:evenVBand="0" w:oddHBand="0" w:evenHBand="0" w:firstRowFirstColumn="0" w:firstRowLastColumn="0" w:lastRowFirstColumn="0" w:lastRowLastColumn="0"/>
            </w:pPr>
            <w:r>
              <w:t>E-mail</w:t>
            </w:r>
          </w:p>
        </w:tc>
      </w:tr>
      <w:tr w:rsidR="00E91657" w14:paraId="71A28005"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03A5E684" w14:textId="77777777" w:rsidR="00E91657" w:rsidRDefault="00E91657">
            <w:r>
              <w:t>Roel de Man</w:t>
            </w:r>
          </w:p>
        </w:tc>
        <w:tc>
          <w:tcPr>
            <w:tcW w:w="3240" w:type="dxa"/>
          </w:tcPr>
          <w:p w14:paraId="0E890B61" w14:textId="77777777" w:rsidR="00E91657" w:rsidRDefault="00E91657">
            <w:pPr>
              <w:cnfStyle w:val="000000100000" w:firstRow="0" w:lastRow="0" w:firstColumn="0" w:lastColumn="0" w:oddVBand="0" w:evenVBand="0" w:oddHBand="1" w:evenHBand="0" w:firstRowFirstColumn="0" w:firstRowLastColumn="0" w:lastRowFirstColumn="0" w:lastRowLastColumn="0"/>
            </w:pPr>
            <w:r>
              <w:t>Afstudeerder</w:t>
            </w:r>
            <w:r w:rsidR="001454E9">
              <w:br/>
            </w:r>
          </w:p>
        </w:tc>
        <w:tc>
          <w:tcPr>
            <w:tcW w:w="1815" w:type="dxa"/>
          </w:tcPr>
          <w:p w14:paraId="3A864F45" w14:textId="77777777" w:rsidR="00E91657" w:rsidRDefault="00E91657">
            <w:pPr>
              <w:cnfStyle w:val="000000100000" w:firstRow="0" w:lastRow="0" w:firstColumn="0" w:lastColumn="0" w:oddVBand="0" w:evenVBand="0" w:oddHBand="1" w:evenHBand="0" w:firstRowFirstColumn="0" w:firstRowLastColumn="0" w:lastRowFirstColumn="0" w:lastRowLastColumn="0"/>
            </w:pPr>
            <w:r>
              <w:t>06-20276373</w:t>
            </w:r>
          </w:p>
        </w:tc>
        <w:tc>
          <w:tcPr>
            <w:tcW w:w="2309" w:type="dxa"/>
          </w:tcPr>
          <w:p w14:paraId="4D9BEB66" w14:textId="77777777" w:rsidR="00E91657" w:rsidRDefault="00E91657">
            <w:pPr>
              <w:cnfStyle w:val="000000100000" w:firstRow="0" w:lastRow="0" w:firstColumn="0" w:lastColumn="0" w:oddVBand="0" w:evenVBand="0" w:oddHBand="1" w:evenHBand="0" w:firstRowFirstColumn="0" w:firstRowLastColumn="0" w:lastRowFirstColumn="0" w:lastRowLastColumn="0"/>
            </w:pPr>
            <w:r>
              <w:t>Rjmdeman@gmail.com</w:t>
            </w:r>
          </w:p>
        </w:tc>
      </w:tr>
      <w:tr w:rsidR="001454E9" w14:paraId="4B9AA1FF" w14:textId="77777777" w:rsidTr="00CB03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0216231A" w14:textId="77777777" w:rsidR="001454E9" w:rsidRDefault="001454E9" w:rsidP="00B563BA">
            <w:r>
              <w:t>Lars Tijsma</w:t>
            </w:r>
          </w:p>
        </w:tc>
        <w:tc>
          <w:tcPr>
            <w:tcW w:w="3240" w:type="dxa"/>
          </w:tcPr>
          <w:p w14:paraId="264D437C" w14:textId="77777777" w:rsidR="001454E9" w:rsidRDefault="001454E9" w:rsidP="00B563BA">
            <w:pPr>
              <w:cnfStyle w:val="000000010000" w:firstRow="0" w:lastRow="0" w:firstColumn="0" w:lastColumn="0" w:oddVBand="0" w:evenVBand="0" w:oddHBand="0" w:evenHBand="1" w:firstRowFirstColumn="0" w:firstRowLastColumn="0" w:lastRowFirstColumn="0" w:lastRowLastColumn="0"/>
            </w:pPr>
            <w:r>
              <w:t>Afstudeerdocent</w:t>
            </w:r>
            <w:r>
              <w:br/>
            </w:r>
          </w:p>
        </w:tc>
        <w:tc>
          <w:tcPr>
            <w:tcW w:w="1815" w:type="dxa"/>
          </w:tcPr>
          <w:p w14:paraId="7D22B7E0" w14:textId="77777777" w:rsidR="001454E9" w:rsidRDefault="001454E9" w:rsidP="00B563BA">
            <w:pPr>
              <w:cnfStyle w:val="000000010000" w:firstRow="0" w:lastRow="0" w:firstColumn="0" w:lastColumn="0" w:oddVBand="0" w:evenVBand="0" w:oddHBand="0" w:evenHBand="1" w:firstRowFirstColumn="0" w:firstRowLastColumn="0" w:lastRowFirstColumn="0" w:lastRowLastColumn="0"/>
            </w:pPr>
            <w:r>
              <w:t>N.v.t.</w:t>
            </w:r>
          </w:p>
        </w:tc>
        <w:tc>
          <w:tcPr>
            <w:tcW w:w="2309" w:type="dxa"/>
          </w:tcPr>
          <w:p w14:paraId="37F4F653" w14:textId="77777777" w:rsidR="001454E9" w:rsidRDefault="001454E9" w:rsidP="00B563BA">
            <w:pPr>
              <w:cnfStyle w:val="000000010000" w:firstRow="0" w:lastRow="0" w:firstColumn="0" w:lastColumn="0" w:oddVBand="0" w:evenVBand="0" w:oddHBand="0" w:evenHBand="1" w:firstRowFirstColumn="0" w:firstRowLastColumn="0" w:lastRowFirstColumn="0" w:lastRowLastColumn="0"/>
            </w:pPr>
            <w:r>
              <w:t>L.tijsma@han.nl</w:t>
            </w:r>
          </w:p>
        </w:tc>
      </w:tr>
      <w:tr w:rsidR="001454E9" w14:paraId="7B971AB6" w14:textId="77777777" w:rsidTr="00CB0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0645974C" w14:textId="77777777" w:rsidR="001454E9" w:rsidRDefault="001454E9" w:rsidP="00B563BA">
            <w:r>
              <w:t>Leo van Snippenburg</w:t>
            </w:r>
          </w:p>
        </w:tc>
        <w:tc>
          <w:tcPr>
            <w:tcW w:w="3240" w:type="dxa"/>
          </w:tcPr>
          <w:p w14:paraId="36C9E20D" w14:textId="77777777" w:rsidR="001454E9" w:rsidRDefault="001454E9" w:rsidP="00B563BA">
            <w:pPr>
              <w:cnfStyle w:val="000000100000" w:firstRow="0" w:lastRow="0" w:firstColumn="0" w:lastColumn="0" w:oddVBand="0" w:evenVBand="0" w:oddHBand="1" w:evenHBand="0" w:firstRowFirstColumn="0" w:firstRowLastColumn="0" w:lastRowFirstColumn="0" w:lastRowLastColumn="0"/>
            </w:pPr>
            <w:r>
              <w:t>Bedrijfsbegeleider/opdrachtgever</w:t>
            </w:r>
          </w:p>
        </w:tc>
        <w:tc>
          <w:tcPr>
            <w:tcW w:w="1815" w:type="dxa"/>
          </w:tcPr>
          <w:p w14:paraId="79F1E356" w14:textId="77777777" w:rsidR="001454E9" w:rsidRDefault="001454E9" w:rsidP="00B563BA">
            <w:pPr>
              <w:cnfStyle w:val="000000100000" w:firstRow="0" w:lastRow="0" w:firstColumn="0" w:lastColumn="0" w:oddVBand="0" w:evenVBand="0" w:oddHBand="1" w:evenHBand="0" w:firstRowFirstColumn="0" w:firstRowLastColumn="0" w:lastRowFirstColumn="0" w:lastRowLastColumn="0"/>
            </w:pPr>
            <w:r>
              <w:t>085-7737742</w:t>
            </w:r>
          </w:p>
        </w:tc>
        <w:tc>
          <w:tcPr>
            <w:tcW w:w="2309" w:type="dxa"/>
          </w:tcPr>
          <w:p w14:paraId="4FAB598B" w14:textId="77777777" w:rsidR="001454E9" w:rsidRDefault="001454E9" w:rsidP="00B563BA">
            <w:pPr>
              <w:cnfStyle w:val="000000100000" w:firstRow="0" w:lastRow="0" w:firstColumn="0" w:lastColumn="0" w:oddVBand="0" w:evenVBand="0" w:oddHBand="1" w:evenHBand="0" w:firstRowFirstColumn="0" w:firstRowLastColumn="0" w:lastRowFirstColumn="0" w:lastRowLastColumn="0"/>
            </w:pPr>
            <w:r>
              <w:t>Leo@editoo</w:t>
            </w:r>
            <w:r w:rsidR="0027793E">
              <w:t>.nl</w:t>
            </w:r>
          </w:p>
        </w:tc>
      </w:tr>
    </w:tbl>
    <w:p w14:paraId="6EE8A390" w14:textId="77777777" w:rsidR="00C84D2B" w:rsidRPr="00364CB1" w:rsidRDefault="007A0094">
      <w:pPr>
        <w:rPr>
          <w:sz w:val="18"/>
          <w:szCs w:val="18"/>
          <w:u w:val="single"/>
        </w:rPr>
      </w:pPr>
      <w:r>
        <w:rPr>
          <w:sz w:val="18"/>
          <w:szCs w:val="18"/>
          <w:u w:val="single"/>
        </w:rPr>
        <w:t>Tabel 5</w:t>
      </w:r>
      <w:r w:rsidR="00E91657">
        <w:rPr>
          <w:sz w:val="18"/>
          <w:szCs w:val="18"/>
          <w:u w:val="single"/>
        </w:rPr>
        <w:t>: Contact</w:t>
      </w:r>
      <w:r w:rsidR="00185E99" w:rsidRPr="00364CB1">
        <w:rPr>
          <w:sz w:val="18"/>
          <w:szCs w:val="18"/>
          <w:u w:val="single"/>
        </w:rPr>
        <w:t>gegevens</w:t>
      </w:r>
      <w:r w:rsidR="00F066BA">
        <w:rPr>
          <w:sz w:val="18"/>
          <w:szCs w:val="18"/>
          <w:u w:val="single"/>
        </w:rPr>
        <w:br/>
      </w:r>
      <w:r w:rsidR="00E91657">
        <w:rPr>
          <w:sz w:val="18"/>
          <w:szCs w:val="18"/>
          <w:u w:val="single"/>
        </w:rPr>
        <w:br/>
      </w:r>
    </w:p>
    <w:p w14:paraId="6DD7B76E" w14:textId="77777777" w:rsidR="00C84D2B" w:rsidRPr="00E91657" w:rsidRDefault="00C84D2B">
      <w:pPr>
        <w:rPr>
          <w:sz w:val="18"/>
          <w:szCs w:val="18"/>
        </w:rPr>
      </w:pPr>
      <w:r w:rsidRPr="00E91657">
        <w:rPr>
          <w:sz w:val="18"/>
          <w:szCs w:val="18"/>
        </w:rPr>
        <w:br w:type="page"/>
      </w:r>
    </w:p>
    <w:p w14:paraId="07A4FB5D" w14:textId="77777777" w:rsidR="00C84D2B" w:rsidRDefault="00C84D2B"/>
    <w:p w14:paraId="5F4BD0C3" w14:textId="77777777" w:rsidR="00813401" w:rsidRDefault="00813401">
      <w:bookmarkStart w:id="74" w:name="_Toc449000200"/>
      <w:r w:rsidRPr="00027AD7">
        <w:rPr>
          <w:rStyle w:val="Kop1Char"/>
          <w:color w:val="000000" w:themeColor="text1"/>
          <w:u w:val="single"/>
        </w:rPr>
        <w:t>11. Kwaliteit</w:t>
      </w:r>
      <w:bookmarkEnd w:id="74"/>
      <w:r w:rsidR="00027AD7">
        <w:br/>
      </w:r>
    </w:p>
    <w:p w14:paraId="7A94A898" w14:textId="77777777" w:rsidR="000E30F4" w:rsidRDefault="00405EE0">
      <w:bookmarkStart w:id="75" w:name="_Toc449000201"/>
      <w:r w:rsidRPr="00405EE0">
        <w:rPr>
          <w:rStyle w:val="Kop2Char"/>
          <w:color w:val="000000" w:themeColor="text1"/>
          <w:u w:val="single"/>
        </w:rPr>
        <w:t>11.1. Documentatie</w:t>
      </w:r>
      <w:bookmarkEnd w:id="75"/>
      <w:r>
        <w:br/>
      </w:r>
      <w:r w:rsidR="00813401">
        <w:t>De documenten die geschreven worden zullen nooit</w:t>
      </w:r>
      <w:r w:rsidR="00CE602C">
        <w:t xml:space="preserve"> </w:t>
      </w:r>
      <w:r w:rsidR="00813401">
        <w:t>zonder feedback ingeleverd worden. Ze worden altijd gecontroleerd door de afstudeerbegeleider van Editoo of een ander persoon binnen het bedrijf. Deze controle is</w:t>
      </w:r>
      <w:r w:rsidR="008B4D57">
        <w:t xml:space="preserve"> inhoudelijk, maar ook</w:t>
      </w:r>
      <w:r w:rsidR="00813401">
        <w:t xml:space="preserve"> voor spelling, grammati</w:t>
      </w:r>
      <w:r>
        <w:t>ca</w:t>
      </w:r>
      <w:r w:rsidR="008B4D57">
        <w:t xml:space="preserve"> en </w:t>
      </w:r>
      <w:r>
        <w:t>zinsbouw</w:t>
      </w:r>
      <w:r w:rsidR="008B4D57">
        <w:t>.</w:t>
      </w:r>
      <w:r w:rsidR="000E30F4">
        <w:t xml:space="preserve"> Wanneer de bedrijfsbegeleider tevreden is wordt het document pas ingeleverd.</w:t>
      </w:r>
      <w:r>
        <w:t xml:space="preserve"> </w:t>
      </w:r>
      <w:r w:rsidR="00813401">
        <w:t>Alle documenten hebben dezelfde lay-out om consistent te blijven.</w:t>
      </w:r>
    </w:p>
    <w:p w14:paraId="3414D4AB" w14:textId="77777777" w:rsidR="000E30F4" w:rsidRDefault="00405EE0">
      <w:bookmarkStart w:id="76" w:name="_Toc449000202"/>
      <w:r w:rsidRPr="00405EE0">
        <w:rPr>
          <w:rStyle w:val="Kop2Char"/>
          <w:color w:val="000000" w:themeColor="text1"/>
          <w:u w:val="single"/>
        </w:rPr>
        <w:t>11.2. Versiebeheer</w:t>
      </w:r>
      <w:bookmarkEnd w:id="76"/>
      <w:r>
        <w:br/>
        <w:t>De</w:t>
      </w:r>
      <w:r w:rsidR="008B4D57">
        <w:t xml:space="preserve"> opgeleverde</w:t>
      </w:r>
      <w:r w:rsidR="00CE602C">
        <w:t xml:space="preserve"> </w:t>
      </w:r>
      <w:r>
        <w:t>documenten</w:t>
      </w:r>
      <w:r w:rsidR="00CE602C">
        <w:t xml:space="preserve"> </w:t>
      </w:r>
      <w:r>
        <w:t>worden voorzien van versiebeheer. De nummering wordt opgedeeld in interne en externe oplevering. De eerste interne oplevering krijgt het nummer 0.1. Bij iedere volgende interne oplevering gaat dit nummer 0.1 omhoog. Dit geldt het zelfde bij een externe oplevering, alleen de eerste externe oplevering krijgt het nummer 1.0. Bij een externe oplevering wordt de nummering van de interne oplevering teruggezet naar 0.</w:t>
      </w:r>
      <w:r w:rsidR="000E30F4">
        <w:br/>
        <w:t>Het versiebeheer wordt bijgehouden in het document zelf.</w:t>
      </w:r>
      <w:r w:rsidR="00CE602C">
        <w:t xml:space="preserve"> </w:t>
      </w:r>
      <w:r w:rsidR="008B4D57">
        <w:t>E</w:t>
      </w:r>
      <w:r w:rsidR="000E30F4">
        <w:t>r</w:t>
      </w:r>
      <w:r w:rsidR="008B4D57">
        <w:t xml:space="preserve"> wordt</w:t>
      </w:r>
      <w:r w:rsidR="000E30F4">
        <w:t xml:space="preserve"> kort aangegeven wat er veranderd is </w:t>
      </w:r>
      <w:r w:rsidR="00AD4271">
        <w:t xml:space="preserve">als </w:t>
      </w:r>
      <w:r w:rsidR="000E30F4">
        <w:t>er een nieuwere versie van het document opgeslagen wordt.</w:t>
      </w:r>
    </w:p>
    <w:p w14:paraId="1E2F6AEE" w14:textId="77777777" w:rsidR="00FD0943" w:rsidRDefault="00405EE0">
      <w:r>
        <w:t>Editoo maakt gebruik van Github. Op Github word</w:t>
      </w:r>
      <w:r w:rsidR="008B4D57">
        <w:t>en</w:t>
      </w:r>
      <w:r>
        <w:t xml:space="preserve"> alle code</w:t>
      </w:r>
      <w:r w:rsidR="008B4D57">
        <w:t>s</w:t>
      </w:r>
      <w:r w:rsidR="00CE602C">
        <w:t xml:space="preserve"> </w:t>
      </w:r>
      <w:r w:rsidR="0056267E">
        <w:t>bewaard en de versies genummerd</w:t>
      </w:r>
      <w:r>
        <w:t>. Mocht er iets overschreven worden wat niet bedoeld was, dan is het mogelijk om een oudere versie van Github af te halen.</w:t>
      </w:r>
      <w:r w:rsidR="00FD0943">
        <w:br w:type="page"/>
      </w:r>
    </w:p>
    <w:p w14:paraId="1C25F8E4" w14:textId="77777777" w:rsidR="00D1794A" w:rsidRDefault="00FD0943">
      <w:bookmarkStart w:id="77" w:name="_Toc430956780"/>
      <w:bookmarkStart w:id="78" w:name="_Toc449000203"/>
      <w:commentRangeStart w:id="79"/>
      <w:r w:rsidRPr="003125C7">
        <w:rPr>
          <w:rStyle w:val="Kop1Char"/>
          <w:color w:val="000000" w:themeColor="text1"/>
          <w:u w:val="single"/>
        </w:rPr>
        <w:lastRenderedPageBreak/>
        <w:t>12. Risico’s</w:t>
      </w:r>
      <w:bookmarkEnd w:id="77"/>
      <w:bookmarkEnd w:id="78"/>
      <w:commentRangeEnd w:id="79"/>
      <w:r w:rsidR="00FB5390">
        <w:rPr>
          <w:rStyle w:val="Verwijzingopmerking"/>
        </w:rPr>
        <w:commentReference w:id="79"/>
      </w:r>
      <w:r>
        <w:br/>
      </w:r>
    </w:p>
    <w:p w14:paraId="77CA00CA" w14:textId="77777777" w:rsidR="00D1794A" w:rsidRDefault="00D1794A">
      <w:bookmarkStart w:id="80" w:name="_Toc449000204"/>
      <w:r w:rsidRPr="00D1794A">
        <w:rPr>
          <w:rStyle w:val="Kop2Char"/>
          <w:color w:val="000000" w:themeColor="text1"/>
          <w:u w:val="single"/>
        </w:rPr>
        <w:t>12.1. Risicotabel</w:t>
      </w:r>
      <w:bookmarkEnd w:id="80"/>
      <w:r>
        <w:br/>
      </w:r>
      <w:r w:rsidR="00CB034F">
        <w:t xml:space="preserve">Per risico wordt aangegeven wat de doen </w:t>
      </w:r>
    </w:p>
    <w:tbl>
      <w:tblPr>
        <w:tblStyle w:val="Lichtraster"/>
        <w:tblW w:w="0" w:type="auto"/>
        <w:tblLook w:val="04A0" w:firstRow="1" w:lastRow="0" w:firstColumn="1" w:lastColumn="0" w:noHBand="0" w:noVBand="1"/>
      </w:tblPr>
      <w:tblGrid>
        <w:gridCol w:w="1048"/>
        <w:gridCol w:w="1840"/>
        <w:gridCol w:w="1460"/>
        <w:gridCol w:w="1153"/>
        <w:gridCol w:w="1933"/>
        <w:gridCol w:w="1854"/>
      </w:tblGrid>
      <w:tr w:rsidR="00CB034F" w14:paraId="312BD49D" w14:textId="77777777" w:rsidTr="00CF1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1B8D4DE8" w14:textId="77777777" w:rsidR="00D1794A" w:rsidRDefault="00D1794A">
            <w:r>
              <w:t>Nr.</w:t>
            </w:r>
          </w:p>
        </w:tc>
        <w:tc>
          <w:tcPr>
            <w:tcW w:w="1840" w:type="dxa"/>
          </w:tcPr>
          <w:p w14:paraId="16F26EF6" w14:textId="77777777" w:rsidR="00D1794A" w:rsidRDefault="00D1794A">
            <w:pPr>
              <w:cnfStyle w:val="100000000000" w:firstRow="1" w:lastRow="0" w:firstColumn="0" w:lastColumn="0" w:oddVBand="0" w:evenVBand="0" w:oddHBand="0" w:evenHBand="0" w:firstRowFirstColumn="0" w:firstRowLastColumn="0" w:lastRowFirstColumn="0" w:lastRowLastColumn="0"/>
            </w:pPr>
            <w:r>
              <w:t>Risico</w:t>
            </w:r>
          </w:p>
        </w:tc>
        <w:tc>
          <w:tcPr>
            <w:tcW w:w="1460" w:type="dxa"/>
          </w:tcPr>
          <w:p w14:paraId="6D979740" w14:textId="77777777" w:rsidR="00D1794A" w:rsidRDefault="00D1794A">
            <w:pPr>
              <w:cnfStyle w:val="100000000000" w:firstRow="1" w:lastRow="0" w:firstColumn="0" w:lastColumn="0" w:oddVBand="0" w:evenVBand="0" w:oddHBand="0" w:evenHBand="0" w:firstRowFirstColumn="0" w:firstRowLastColumn="0" w:lastRowFirstColumn="0" w:lastRowLastColumn="0"/>
            </w:pPr>
            <w:r>
              <w:t>Impact</w:t>
            </w:r>
          </w:p>
        </w:tc>
        <w:tc>
          <w:tcPr>
            <w:tcW w:w="1153" w:type="dxa"/>
          </w:tcPr>
          <w:p w14:paraId="6B9261D1" w14:textId="77777777" w:rsidR="00D1794A" w:rsidRDefault="00D1794A">
            <w:pPr>
              <w:cnfStyle w:val="100000000000" w:firstRow="1" w:lastRow="0" w:firstColumn="0" w:lastColumn="0" w:oddVBand="0" w:evenVBand="0" w:oddHBand="0" w:evenHBand="0" w:firstRowFirstColumn="0" w:firstRowLastColumn="0" w:lastRowFirstColumn="0" w:lastRowLastColumn="0"/>
            </w:pPr>
            <w:r>
              <w:t>Kans</w:t>
            </w:r>
          </w:p>
        </w:tc>
        <w:tc>
          <w:tcPr>
            <w:tcW w:w="1933" w:type="dxa"/>
          </w:tcPr>
          <w:p w14:paraId="69BF7A98" w14:textId="77777777" w:rsidR="00D1794A" w:rsidRDefault="00D1794A">
            <w:pPr>
              <w:cnfStyle w:val="100000000000" w:firstRow="1" w:lastRow="0" w:firstColumn="0" w:lastColumn="0" w:oddVBand="0" w:evenVBand="0" w:oddHBand="0" w:evenHBand="0" w:firstRowFirstColumn="0" w:firstRowLastColumn="0" w:lastRowFirstColumn="0" w:lastRowLastColumn="0"/>
            </w:pPr>
            <w:r>
              <w:t>Tegenmaatregel</w:t>
            </w:r>
          </w:p>
        </w:tc>
        <w:tc>
          <w:tcPr>
            <w:tcW w:w="1854" w:type="dxa"/>
          </w:tcPr>
          <w:p w14:paraId="71CF1A2B" w14:textId="77777777" w:rsidR="00D1794A" w:rsidRDefault="00D1794A">
            <w:pPr>
              <w:cnfStyle w:val="100000000000" w:firstRow="1" w:lastRow="0" w:firstColumn="0" w:lastColumn="0" w:oddVBand="0" w:evenVBand="0" w:oddHBand="0" w:evenHBand="0" w:firstRowFirstColumn="0" w:firstRowLastColumn="0" w:lastRowFirstColumn="0" w:lastRowLastColumn="0"/>
            </w:pPr>
            <w:r>
              <w:t>Uitwijkstrategie</w:t>
            </w:r>
          </w:p>
        </w:tc>
      </w:tr>
      <w:tr w:rsidR="00CB034F" w14:paraId="103AD251" w14:textId="77777777" w:rsidTr="00CF1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79886193" w14:textId="77777777" w:rsidR="00D1794A" w:rsidRDefault="00D1794A">
            <w:r>
              <w:t>1.</w:t>
            </w:r>
          </w:p>
        </w:tc>
        <w:tc>
          <w:tcPr>
            <w:tcW w:w="1840" w:type="dxa"/>
          </w:tcPr>
          <w:p w14:paraId="00143CBE" w14:textId="77777777" w:rsidR="00D1794A" w:rsidRDefault="00D1794A">
            <w:pPr>
              <w:cnfStyle w:val="000000100000" w:firstRow="0" w:lastRow="0" w:firstColumn="0" w:lastColumn="0" w:oddVBand="0" w:evenVBand="0" w:oddHBand="1" w:evenHBand="0" w:firstRowFirstColumn="0" w:firstRowLastColumn="0" w:lastRowFirstColumn="0" w:lastRowLastColumn="0"/>
            </w:pPr>
            <w:r>
              <w:t>Ziekte</w:t>
            </w:r>
          </w:p>
        </w:tc>
        <w:tc>
          <w:tcPr>
            <w:tcW w:w="1460" w:type="dxa"/>
          </w:tcPr>
          <w:p w14:paraId="236AEDB6" w14:textId="77777777" w:rsidR="00D1794A" w:rsidRDefault="00D1794A">
            <w:pPr>
              <w:cnfStyle w:val="000000100000" w:firstRow="0" w:lastRow="0" w:firstColumn="0" w:lastColumn="0" w:oddVBand="0" w:evenVBand="0" w:oddHBand="1" w:evenHBand="0" w:firstRowFirstColumn="0" w:firstRowLastColumn="0" w:lastRowFirstColumn="0" w:lastRowLastColumn="0"/>
            </w:pPr>
            <w:r>
              <w:t>Achterstand op de planning</w:t>
            </w:r>
          </w:p>
        </w:tc>
        <w:tc>
          <w:tcPr>
            <w:tcW w:w="1153" w:type="dxa"/>
          </w:tcPr>
          <w:p w14:paraId="582E2ACC" w14:textId="77777777" w:rsidR="00D1794A" w:rsidRDefault="00D1794A">
            <w:pPr>
              <w:cnfStyle w:val="000000100000" w:firstRow="0" w:lastRow="0" w:firstColumn="0" w:lastColumn="0" w:oddVBand="0" w:evenVBand="0" w:oddHBand="1" w:evenHBand="0" w:firstRowFirstColumn="0" w:firstRowLastColumn="0" w:lastRowFirstColumn="0" w:lastRowLastColumn="0"/>
            </w:pPr>
            <w:r>
              <w:t>Klein</w:t>
            </w:r>
          </w:p>
        </w:tc>
        <w:tc>
          <w:tcPr>
            <w:tcW w:w="1933" w:type="dxa"/>
          </w:tcPr>
          <w:p w14:paraId="7E2CA6C0" w14:textId="77777777" w:rsidR="00D1794A" w:rsidRDefault="002259E9">
            <w:pPr>
              <w:cnfStyle w:val="000000100000" w:firstRow="0" w:lastRow="0" w:firstColumn="0" w:lastColumn="0" w:oddVBand="0" w:evenVBand="0" w:oddHBand="1" w:evenHBand="0" w:firstRowFirstColumn="0" w:firstRowLastColumn="0" w:lastRowFirstColumn="0" w:lastRowLastColumn="0"/>
            </w:pPr>
            <w:r>
              <w:t>-</w:t>
            </w:r>
          </w:p>
        </w:tc>
        <w:tc>
          <w:tcPr>
            <w:tcW w:w="1854" w:type="dxa"/>
          </w:tcPr>
          <w:p w14:paraId="1206215E" w14:textId="77777777" w:rsidR="00D1794A" w:rsidRDefault="00D1794A">
            <w:pPr>
              <w:cnfStyle w:val="000000100000" w:firstRow="0" w:lastRow="0" w:firstColumn="0" w:lastColumn="0" w:oddVBand="0" w:evenVBand="0" w:oddHBand="1" w:evenHBand="0" w:firstRowFirstColumn="0" w:firstRowLastColumn="0" w:lastRowFirstColumn="0" w:lastRowLastColumn="0"/>
            </w:pPr>
            <w:r>
              <w:t>Tijdig telefonisch aangeven</w:t>
            </w:r>
          </w:p>
        </w:tc>
      </w:tr>
      <w:tr w:rsidR="00CB034F" w14:paraId="7F9B3888" w14:textId="77777777" w:rsidTr="00CF1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3BA3259F" w14:textId="77777777" w:rsidR="00D1794A" w:rsidRDefault="00D1794A">
            <w:r>
              <w:t>2.</w:t>
            </w:r>
          </w:p>
        </w:tc>
        <w:tc>
          <w:tcPr>
            <w:tcW w:w="1840" w:type="dxa"/>
          </w:tcPr>
          <w:p w14:paraId="7CE72770" w14:textId="77777777" w:rsidR="00D1794A" w:rsidRDefault="00D1794A">
            <w:pPr>
              <w:cnfStyle w:val="000000010000" w:firstRow="0" w:lastRow="0" w:firstColumn="0" w:lastColumn="0" w:oddVBand="0" w:evenVBand="0" w:oddHBand="0" w:evenHBand="1" w:firstRowFirstColumn="0" w:firstRowLastColumn="0" w:lastRowFirstColumn="0" w:lastRowLastColumn="0"/>
            </w:pPr>
            <w:r>
              <w:t>Afwezigheid bedrijfsbegeleider</w:t>
            </w:r>
          </w:p>
        </w:tc>
        <w:tc>
          <w:tcPr>
            <w:tcW w:w="1460" w:type="dxa"/>
          </w:tcPr>
          <w:p w14:paraId="4AE0FC5B" w14:textId="77777777" w:rsidR="00D1794A" w:rsidRDefault="00D1794A">
            <w:pPr>
              <w:cnfStyle w:val="000000010000" w:firstRow="0" w:lastRow="0" w:firstColumn="0" w:lastColumn="0" w:oddVBand="0" w:evenVBand="0" w:oddHBand="0" w:evenHBand="1" w:firstRowFirstColumn="0" w:firstRowLastColumn="0" w:lastRowFirstColumn="0" w:lastRowLastColumn="0"/>
            </w:pPr>
            <w:r>
              <w:t>Geen mogelijkheid voor feedback op de producten</w:t>
            </w:r>
          </w:p>
        </w:tc>
        <w:tc>
          <w:tcPr>
            <w:tcW w:w="1153" w:type="dxa"/>
          </w:tcPr>
          <w:p w14:paraId="343E14E3" w14:textId="77777777" w:rsidR="00D1794A" w:rsidRDefault="00D1794A">
            <w:pPr>
              <w:cnfStyle w:val="000000010000" w:firstRow="0" w:lastRow="0" w:firstColumn="0" w:lastColumn="0" w:oddVBand="0" w:evenVBand="0" w:oddHBand="0" w:evenHBand="1" w:firstRowFirstColumn="0" w:firstRowLastColumn="0" w:lastRowFirstColumn="0" w:lastRowLastColumn="0"/>
            </w:pPr>
            <w:r>
              <w:t>Klein</w:t>
            </w:r>
          </w:p>
        </w:tc>
        <w:tc>
          <w:tcPr>
            <w:tcW w:w="1933" w:type="dxa"/>
          </w:tcPr>
          <w:p w14:paraId="4CB41C89" w14:textId="77777777" w:rsidR="00D1794A" w:rsidRDefault="0062602A">
            <w:pPr>
              <w:cnfStyle w:val="000000010000" w:firstRow="0" w:lastRow="0" w:firstColumn="0" w:lastColumn="0" w:oddVBand="0" w:evenVBand="0" w:oddHBand="0" w:evenHBand="1" w:firstRowFirstColumn="0" w:firstRowLastColumn="0" w:lastRowFirstColumn="0" w:lastRowLastColumn="0"/>
            </w:pPr>
            <w:r>
              <w:t>Robbie Veldman neemt het dan over (</w:t>
            </w:r>
            <w:r w:rsidRPr="0062602A">
              <w:t>robbie@editoo.nl</w:t>
            </w:r>
            <w:r>
              <w:t>)</w:t>
            </w:r>
          </w:p>
        </w:tc>
        <w:tc>
          <w:tcPr>
            <w:tcW w:w="1854" w:type="dxa"/>
          </w:tcPr>
          <w:p w14:paraId="34B785F8" w14:textId="77777777" w:rsidR="00D1794A" w:rsidRDefault="00D1794A">
            <w:pPr>
              <w:cnfStyle w:val="000000010000" w:firstRow="0" w:lastRow="0" w:firstColumn="0" w:lastColumn="0" w:oddVBand="0" w:evenVBand="0" w:oddHBand="0" w:evenHBand="1" w:firstRowFirstColumn="0" w:firstRowLastColumn="0" w:lastRowFirstColumn="0" w:lastRowLastColumn="0"/>
            </w:pPr>
            <w:r>
              <w:t>Mail sturen en het aangeven</w:t>
            </w:r>
          </w:p>
        </w:tc>
      </w:tr>
      <w:tr w:rsidR="00CB034F" w14:paraId="25353281" w14:textId="77777777" w:rsidTr="00CF1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00D4B784" w14:textId="77777777" w:rsidR="00D1794A" w:rsidRDefault="00D1794A">
            <w:r>
              <w:t>3.</w:t>
            </w:r>
          </w:p>
        </w:tc>
        <w:tc>
          <w:tcPr>
            <w:tcW w:w="1840" w:type="dxa"/>
          </w:tcPr>
          <w:p w14:paraId="7B90EB09" w14:textId="77777777" w:rsidR="00D1794A" w:rsidRDefault="00D1794A">
            <w:pPr>
              <w:cnfStyle w:val="000000100000" w:firstRow="0" w:lastRow="0" w:firstColumn="0" w:lastColumn="0" w:oddVBand="0" w:evenVBand="0" w:oddHBand="1" w:evenHBand="0" w:firstRowFirstColumn="0" w:firstRowLastColumn="0" w:lastRowFirstColumn="0" w:lastRowLastColumn="0"/>
            </w:pPr>
            <w:r>
              <w:t>Onbereikbare werkplek</w:t>
            </w:r>
          </w:p>
        </w:tc>
        <w:tc>
          <w:tcPr>
            <w:tcW w:w="1460" w:type="dxa"/>
          </w:tcPr>
          <w:p w14:paraId="0195BF4C" w14:textId="77777777" w:rsidR="00D1794A" w:rsidRDefault="00D1794A">
            <w:pPr>
              <w:cnfStyle w:val="000000100000" w:firstRow="0" w:lastRow="0" w:firstColumn="0" w:lastColumn="0" w:oddVBand="0" w:evenVBand="0" w:oddHBand="1" w:evenHBand="0" w:firstRowFirstColumn="0" w:firstRowLastColumn="0" w:lastRowFirstColumn="0" w:lastRowLastColumn="0"/>
            </w:pPr>
            <w:r>
              <w:t>Geen</w:t>
            </w:r>
          </w:p>
        </w:tc>
        <w:tc>
          <w:tcPr>
            <w:tcW w:w="1153" w:type="dxa"/>
          </w:tcPr>
          <w:p w14:paraId="68D86B66" w14:textId="77777777" w:rsidR="00D1794A" w:rsidRDefault="00D1794A">
            <w:pPr>
              <w:cnfStyle w:val="000000100000" w:firstRow="0" w:lastRow="0" w:firstColumn="0" w:lastColumn="0" w:oddVBand="0" w:evenVBand="0" w:oddHBand="1" w:evenHBand="0" w:firstRowFirstColumn="0" w:firstRowLastColumn="0" w:lastRowFirstColumn="0" w:lastRowLastColumn="0"/>
            </w:pPr>
            <w:r>
              <w:t>Klein</w:t>
            </w:r>
          </w:p>
        </w:tc>
        <w:tc>
          <w:tcPr>
            <w:tcW w:w="1933" w:type="dxa"/>
          </w:tcPr>
          <w:p w14:paraId="519D0903" w14:textId="77777777" w:rsidR="00D1794A" w:rsidRDefault="002259E9">
            <w:pPr>
              <w:cnfStyle w:val="000000100000" w:firstRow="0" w:lastRow="0" w:firstColumn="0" w:lastColumn="0" w:oddVBand="0" w:evenVBand="0" w:oddHBand="1" w:evenHBand="0" w:firstRowFirstColumn="0" w:firstRowLastColumn="0" w:lastRowFirstColumn="0" w:lastRowLastColumn="0"/>
            </w:pPr>
            <w:r>
              <w:t>-</w:t>
            </w:r>
          </w:p>
        </w:tc>
        <w:tc>
          <w:tcPr>
            <w:tcW w:w="1854" w:type="dxa"/>
          </w:tcPr>
          <w:p w14:paraId="106F9F0B" w14:textId="77777777" w:rsidR="00D1794A" w:rsidRDefault="00D1794A">
            <w:pPr>
              <w:cnfStyle w:val="000000100000" w:firstRow="0" w:lastRow="0" w:firstColumn="0" w:lastColumn="0" w:oddVBand="0" w:evenVBand="0" w:oddHBand="1" w:evenHBand="0" w:firstRowFirstColumn="0" w:firstRowLastColumn="0" w:lastRowFirstColumn="0" w:lastRowLastColumn="0"/>
            </w:pPr>
            <w:r>
              <w:t>Thuis werken en het aangeven</w:t>
            </w:r>
          </w:p>
        </w:tc>
      </w:tr>
      <w:tr w:rsidR="00CB034F" w14:paraId="5B066E28" w14:textId="77777777" w:rsidTr="00CF1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04DF399C" w14:textId="77777777" w:rsidR="00D1794A" w:rsidRDefault="005A5F78">
            <w:r>
              <w:t>4.</w:t>
            </w:r>
          </w:p>
        </w:tc>
        <w:tc>
          <w:tcPr>
            <w:tcW w:w="1840" w:type="dxa"/>
          </w:tcPr>
          <w:p w14:paraId="02B1D8BD" w14:textId="77777777" w:rsidR="00D1794A" w:rsidRDefault="005A5F78">
            <w:pPr>
              <w:cnfStyle w:val="000000010000" w:firstRow="0" w:lastRow="0" w:firstColumn="0" w:lastColumn="0" w:oddVBand="0" w:evenVBand="0" w:oddHBand="0" w:evenHBand="1" w:firstRowFirstColumn="0" w:firstRowLastColumn="0" w:lastRowFirstColumn="0" w:lastRowLastColumn="0"/>
            </w:pPr>
            <w:r>
              <w:t>Computer defect</w:t>
            </w:r>
          </w:p>
        </w:tc>
        <w:tc>
          <w:tcPr>
            <w:tcW w:w="1460" w:type="dxa"/>
          </w:tcPr>
          <w:p w14:paraId="7BD46D93" w14:textId="77777777" w:rsidR="00D1794A" w:rsidRDefault="005A5F78">
            <w:pPr>
              <w:cnfStyle w:val="000000010000" w:firstRow="0" w:lastRow="0" w:firstColumn="0" w:lastColumn="0" w:oddVBand="0" w:evenVBand="0" w:oddHBand="0" w:evenHBand="1" w:firstRowFirstColumn="0" w:firstRowLastColumn="0" w:lastRowFirstColumn="0" w:lastRowLastColumn="0"/>
            </w:pPr>
            <w:r>
              <w:t>Geen</w:t>
            </w:r>
          </w:p>
        </w:tc>
        <w:tc>
          <w:tcPr>
            <w:tcW w:w="1153" w:type="dxa"/>
          </w:tcPr>
          <w:p w14:paraId="1F7C92F9" w14:textId="77777777" w:rsidR="00D1794A" w:rsidRDefault="005A5F78">
            <w:pPr>
              <w:cnfStyle w:val="000000010000" w:firstRow="0" w:lastRow="0" w:firstColumn="0" w:lastColumn="0" w:oddVBand="0" w:evenVBand="0" w:oddHBand="0" w:evenHBand="1" w:firstRowFirstColumn="0" w:firstRowLastColumn="0" w:lastRowFirstColumn="0" w:lastRowLastColumn="0"/>
            </w:pPr>
            <w:r>
              <w:t>Klein</w:t>
            </w:r>
          </w:p>
        </w:tc>
        <w:tc>
          <w:tcPr>
            <w:tcW w:w="1933" w:type="dxa"/>
          </w:tcPr>
          <w:p w14:paraId="091F1A86" w14:textId="77777777" w:rsidR="00D1794A" w:rsidRDefault="005A5F78">
            <w:pPr>
              <w:cnfStyle w:val="000000010000" w:firstRow="0" w:lastRow="0" w:firstColumn="0" w:lastColumn="0" w:oddVBand="0" w:evenVBand="0" w:oddHBand="0" w:evenHBand="1" w:firstRowFirstColumn="0" w:firstRowLastColumn="0" w:lastRowFirstColumn="0" w:lastRowLastColumn="0"/>
            </w:pPr>
            <w:r>
              <w:t>Er is een andere computer beschikbaar waarop verder gewerkt kan worden</w:t>
            </w:r>
          </w:p>
        </w:tc>
        <w:tc>
          <w:tcPr>
            <w:tcW w:w="1854" w:type="dxa"/>
          </w:tcPr>
          <w:p w14:paraId="094945C6" w14:textId="77777777" w:rsidR="00D1794A" w:rsidRDefault="005A5F78">
            <w:pPr>
              <w:cnfStyle w:val="000000010000" w:firstRow="0" w:lastRow="0" w:firstColumn="0" w:lastColumn="0" w:oddVBand="0" w:evenVBand="0" w:oddHBand="0" w:evenHBand="1" w:firstRowFirstColumn="0" w:firstRowLastColumn="0" w:lastRowFirstColumn="0" w:lastRowLastColumn="0"/>
            </w:pPr>
            <w:r>
              <w:t>Werken op de andere computer</w:t>
            </w:r>
          </w:p>
        </w:tc>
      </w:tr>
      <w:tr w:rsidR="00CB034F" w14:paraId="5E513A3E" w14:textId="77777777" w:rsidTr="00CF1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20BCDB56" w14:textId="77777777" w:rsidR="00D1794A" w:rsidRDefault="005A5F78">
            <w:r>
              <w:t>6.</w:t>
            </w:r>
          </w:p>
        </w:tc>
        <w:tc>
          <w:tcPr>
            <w:tcW w:w="1840" w:type="dxa"/>
          </w:tcPr>
          <w:p w14:paraId="08372DD0" w14:textId="77777777" w:rsidR="00D1794A" w:rsidRDefault="005A5F78">
            <w:pPr>
              <w:cnfStyle w:val="000000100000" w:firstRow="0" w:lastRow="0" w:firstColumn="0" w:lastColumn="0" w:oddVBand="0" w:evenVBand="0" w:oddHBand="1" w:evenHBand="0" w:firstRowFirstColumn="0" w:firstRowLastColumn="0" w:lastRowFirstColumn="0" w:lastRowLastColumn="0"/>
            </w:pPr>
            <w:r>
              <w:t>Niet behalen van de deadline</w:t>
            </w:r>
          </w:p>
        </w:tc>
        <w:tc>
          <w:tcPr>
            <w:tcW w:w="1460" w:type="dxa"/>
          </w:tcPr>
          <w:p w14:paraId="47E5478C" w14:textId="77777777" w:rsidR="00D1794A" w:rsidRDefault="00CB034F">
            <w:pPr>
              <w:cnfStyle w:val="000000100000" w:firstRow="0" w:lastRow="0" w:firstColumn="0" w:lastColumn="0" w:oddVBand="0" w:evenVBand="0" w:oddHBand="1" w:evenHBand="0" w:firstRowFirstColumn="0" w:firstRowLastColumn="0" w:lastRowFirstColumn="0" w:lastRowLastColumn="0"/>
            </w:pPr>
            <w:r>
              <w:t>Achterstand op de planning</w:t>
            </w:r>
          </w:p>
        </w:tc>
        <w:tc>
          <w:tcPr>
            <w:tcW w:w="1153" w:type="dxa"/>
          </w:tcPr>
          <w:p w14:paraId="41F6AE89" w14:textId="77777777" w:rsidR="00D1794A" w:rsidRDefault="005A5F78">
            <w:pPr>
              <w:cnfStyle w:val="000000100000" w:firstRow="0" w:lastRow="0" w:firstColumn="0" w:lastColumn="0" w:oddVBand="0" w:evenVBand="0" w:oddHBand="1" w:evenHBand="0" w:firstRowFirstColumn="0" w:firstRowLastColumn="0" w:lastRowFirstColumn="0" w:lastRowLastColumn="0"/>
            </w:pPr>
            <w:r>
              <w:t>Klein</w:t>
            </w:r>
          </w:p>
        </w:tc>
        <w:tc>
          <w:tcPr>
            <w:tcW w:w="1933" w:type="dxa"/>
          </w:tcPr>
          <w:p w14:paraId="2F928E18" w14:textId="77777777" w:rsidR="00D1794A" w:rsidRDefault="00CB034F">
            <w:pPr>
              <w:cnfStyle w:val="000000100000" w:firstRow="0" w:lastRow="0" w:firstColumn="0" w:lastColumn="0" w:oddVBand="0" w:evenVBand="0" w:oddHBand="1" w:evenHBand="0" w:firstRowFirstColumn="0" w:firstRowLastColumn="0" w:lastRowFirstColumn="0" w:lastRowLastColumn="0"/>
            </w:pPr>
            <w:r>
              <w:t>Probleem zo snel mogelijk voorleggen aan bedrijfsbegeleider en afstudeerdocent</w:t>
            </w:r>
          </w:p>
        </w:tc>
        <w:tc>
          <w:tcPr>
            <w:tcW w:w="1854" w:type="dxa"/>
          </w:tcPr>
          <w:p w14:paraId="2461FDC5" w14:textId="77777777" w:rsidR="00D1794A" w:rsidRDefault="005A5F78">
            <w:pPr>
              <w:cnfStyle w:val="000000100000" w:firstRow="0" w:lastRow="0" w:firstColumn="0" w:lastColumn="0" w:oddVBand="0" w:evenVBand="0" w:oddHBand="1" w:evenHBand="0" w:firstRowFirstColumn="0" w:firstRowLastColumn="0" w:lastRowFirstColumn="0" w:lastRowLastColumn="0"/>
            </w:pPr>
            <w:r>
              <w:t>De</w:t>
            </w:r>
            <w:r w:rsidR="00CB034F">
              <w:t xml:space="preserve"> scope verkleinen</w:t>
            </w:r>
          </w:p>
        </w:tc>
      </w:tr>
      <w:tr w:rsidR="00CB034F" w14:paraId="1D636B58" w14:textId="77777777" w:rsidTr="00CF1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6D3447E5" w14:textId="77777777" w:rsidR="00D1794A" w:rsidRDefault="00CB034F">
            <w:r>
              <w:t>7.</w:t>
            </w:r>
          </w:p>
        </w:tc>
        <w:tc>
          <w:tcPr>
            <w:tcW w:w="1840" w:type="dxa"/>
          </w:tcPr>
          <w:p w14:paraId="09B70133" w14:textId="77777777" w:rsidR="00D1794A" w:rsidRDefault="00CB034F">
            <w:pPr>
              <w:cnfStyle w:val="000000010000" w:firstRow="0" w:lastRow="0" w:firstColumn="0" w:lastColumn="0" w:oddVBand="0" w:evenVBand="0" w:oddHBand="0" w:evenHBand="1" w:firstRowFirstColumn="0" w:firstRowLastColumn="0" w:lastRowFirstColumn="0" w:lastRowLastColumn="0"/>
            </w:pPr>
            <w:r>
              <w:t xml:space="preserve">Veranderen </w:t>
            </w:r>
            <w:r w:rsidR="008516CA">
              <w:t>van de aanleiding, doelstelling</w:t>
            </w:r>
          </w:p>
        </w:tc>
        <w:tc>
          <w:tcPr>
            <w:tcW w:w="1460" w:type="dxa"/>
          </w:tcPr>
          <w:p w14:paraId="4CB5AF4F" w14:textId="77777777" w:rsidR="00D1794A" w:rsidRDefault="00CB034F">
            <w:pPr>
              <w:cnfStyle w:val="000000010000" w:firstRow="0" w:lastRow="0" w:firstColumn="0" w:lastColumn="0" w:oddVBand="0" w:evenVBand="0" w:oddHBand="0" w:evenHBand="1" w:firstRowFirstColumn="0" w:firstRowLastColumn="0" w:lastRowFirstColumn="0" w:lastRowLastColumn="0"/>
            </w:pPr>
            <w:r>
              <w:t>Achterstand op de planning, maar moet per situatie ingeschat worden</w:t>
            </w:r>
          </w:p>
        </w:tc>
        <w:tc>
          <w:tcPr>
            <w:tcW w:w="1153" w:type="dxa"/>
          </w:tcPr>
          <w:p w14:paraId="711342DC" w14:textId="77777777" w:rsidR="00D1794A" w:rsidRDefault="00CB034F">
            <w:pPr>
              <w:cnfStyle w:val="000000010000" w:firstRow="0" w:lastRow="0" w:firstColumn="0" w:lastColumn="0" w:oddVBand="0" w:evenVBand="0" w:oddHBand="0" w:evenHBand="1" w:firstRowFirstColumn="0" w:firstRowLastColumn="0" w:lastRowFirstColumn="0" w:lastRowLastColumn="0"/>
            </w:pPr>
            <w:r>
              <w:t>Zeer klein</w:t>
            </w:r>
          </w:p>
        </w:tc>
        <w:tc>
          <w:tcPr>
            <w:tcW w:w="1933" w:type="dxa"/>
          </w:tcPr>
          <w:p w14:paraId="0AF8F7F9" w14:textId="77777777" w:rsidR="00D1794A" w:rsidRDefault="00CB034F">
            <w:pPr>
              <w:cnfStyle w:val="000000010000" w:firstRow="0" w:lastRow="0" w:firstColumn="0" w:lastColumn="0" w:oddVBand="0" w:evenVBand="0" w:oddHBand="0" w:evenHBand="1" w:firstRowFirstColumn="0" w:firstRowLastColumn="0" w:lastRowFirstColumn="0" w:lastRowLastColumn="0"/>
            </w:pPr>
            <w:r>
              <w:t>Tijdige communicatie</w:t>
            </w:r>
          </w:p>
        </w:tc>
        <w:tc>
          <w:tcPr>
            <w:tcW w:w="1854" w:type="dxa"/>
          </w:tcPr>
          <w:p w14:paraId="0C4DBD4A" w14:textId="77777777" w:rsidR="00D1794A" w:rsidRDefault="005A5F78">
            <w:pPr>
              <w:cnfStyle w:val="000000010000" w:firstRow="0" w:lastRow="0" w:firstColumn="0" w:lastColumn="0" w:oddVBand="0" w:evenVBand="0" w:oddHBand="0" w:evenHBand="1" w:firstRowFirstColumn="0" w:firstRowLastColumn="0" w:lastRowFirstColumn="0" w:lastRowLastColumn="0"/>
            </w:pPr>
            <w:r>
              <w:t>Overleg met bedrijfsbegeleider en daarbij moet gekeken worden naar resterende tijd</w:t>
            </w:r>
          </w:p>
        </w:tc>
      </w:tr>
      <w:tr w:rsidR="004C45BF" w14:paraId="7E24C12D" w14:textId="77777777" w:rsidTr="00CF1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0A19CFEF" w14:textId="77777777" w:rsidR="004C45BF" w:rsidRDefault="004C45BF">
            <w:r>
              <w:t>8.</w:t>
            </w:r>
          </w:p>
        </w:tc>
        <w:tc>
          <w:tcPr>
            <w:tcW w:w="1840" w:type="dxa"/>
          </w:tcPr>
          <w:p w14:paraId="1B4AC9CF" w14:textId="77777777" w:rsidR="004C45BF" w:rsidRDefault="0027793E">
            <w:pPr>
              <w:cnfStyle w:val="000000100000" w:firstRow="0" w:lastRow="0" w:firstColumn="0" w:lastColumn="0" w:oddVBand="0" w:evenVBand="0" w:oddHBand="1" w:evenHBand="0" w:firstRowFirstColumn="0" w:firstRowLastColumn="0" w:lastRowFirstColumn="0" w:lastRowLastColumn="0"/>
            </w:pPr>
            <w:r>
              <w:t>Verschil van inzicht tussen</w:t>
            </w:r>
            <w:r w:rsidR="008516CA">
              <w:t xml:space="preserve"> eisen school en bedrijfsbelang</w:t>
            </w:r>
          </w:p>
        </w:tc>
        <w:tc>
          <w:tcPr>
            <w:tcW w:w="1460" w:type="dxa"/>
          </w:tcPr>
          <w:p w14:paraId="1F2CD6B4" w14:textId="77777777" w:rsidR="004C45BF" w:rsidRDefault="00D56332">
            <w:pPr>
              <w:cnfStyle w:val="000000100000" w:firstRow="0" w:lastRow="0" w:firstColumn="0" w:lastColumn="0" w:oddVBand="0" w:evenVBand="0" w:oddHBand="1" w:evenHBand="0" w:firstRowFirstColumn="0" w:firstRowLastColumn="0" w:lastRowFirstColumn="0" w:lastRowLastColumn="0"/>
            </w:pPr>
            <w:r>
              <w:t>Achterstand op de planning</w:t>
            </w:r>
          </w:p>
        </w:tc>
        <w:tc>
          <w:tcPr>
            <w:tcW w:w="1153" w:type="dxa"/>
          </w:tcPr>
          <w:p w14:paraId="16357C54" w14:textId="77777777" w:rsidR="004C45BF" w:rsidRDefault="00D56332">
            <w:pPr>
              <w:cnfStyle w:val="000000100000" w:firstRow="0" w:lastRow="0" w:firstColumn="0" w:lastColumn="0" w:oddVBand="0" w:evenVBand="0" w:oddHBand="1" w:evenHBand="0" w:firstRowFirstColumn="0" w:firstRowLastColumn="0" w:lastRowFirstColumn="0" w:lastRowLastColumn="0"/>
            </w:pPr>
            <w:r>
              <w:t>Middel</w:t>
            </w:r>
          </w:p>
        </w:tc>
        <w:tc>
          <w:tcPr>
            <w:tcW w:w="1933" w:type="dxa"/>
          </w:tcPr>
          <w:p w14:paraId="1CEF5A31" w14:textId="77777777" w:rsidR="004C45BF" w:rsidRDefault="00CF188C">
            <w:pPr>
              <w:cnfStyle w:val="000000100000" w:firstRow="0" w:lastRow="0" w:firstColumn="0" w:lastColumn="0" w:oddVBand="0" w:evenVBand="0" w:oddHBand="1" w:evenHBand="0" w:firstRowFirstColumn="0" w:firstRowLastColumn="0" w:lastRowFirstColumn="0" w:lastRowLastColumn="0"/>
            </w:pPr>
            <w:r>
              <w:t>Goede communicatie</w:t>
            </w:r>
          </w:p>
        </w:tc>
        <w:tc>
          <w:tcPr>
            <w:tcW w:w="1854" w:type="dxa"/>
          </w:tcPr>
          <w:p w14:paraId="2563BBB4" w14:textId="77777777" w:rsidR="004C45BF" w:rsidRDefault="00D56332">
            <w:pPr>
              <w:cnfStyle w:val="000000100000" w:firstRow="0" w:lastRow="0" w:firstColumn="0" w:lastColumn="0" w:oddVBand="0" w:evenVBand="0" w:oddHBand="1" w:evenHBand="0" w:firstRowFirstColumn="0" w:firstRowLastColumn="0" w:lastRowFirstColumn="0" w:lastRowLastColumn="0"/>
            </w:pPr>
            <w:r>
              <w:t>Afspraken maken met de begeleiders en afstemmen wat ze beiden willen zien</w:t>
            </w:r>
          </w:p>
        </w:tc>
      </w:tr>
      <w:tr w:rsidR="004C45BF" w14:paraId="0088DC54" w14:textId="77777777" w:rsidTr="00CF1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6313E4EA" w14:textId="77777777" w:rsidR="004C45BF" w:rsidRDefault="004C45BF">
            <w:r>
              <w:t>9.</w:t>
            </w:r>
          </w:p>
        </w:tc>
        <w:tc>
          <w:tcPr>
            <w:tcW w:w="1840" w:type="dxa"/>
          </w:tcPr>
          <w:p w14:paraId="0D41D1BB" w14:textId="77777777" w:rsidR="004C45BF" w:rsidRDefault="008516CA">
            <w:pPr>
              <w:cnfStyle w:val="000000010000" w:firstRow="0" w:lastRow="0" w:firstColumn="0" w:lastColumn="0" w:oddVBand="0" w:evenVBand="0" w:oddHBand="0" w:evenHBand="1" w:firstRowFirstColumn="0" w:firstRowLastColumn="0" w:lastRowFirstColumn="0" w:lastRowLastColumn="0"/>
            </w:pPr>
            <w:r>
              <w:t>Niet werkbaar eindproduct</w:t>
            </w:r>
          </w:p>
        </w:tc>
        <w:tc>
          <w:tcPr>
            <w:tcW w:w="1460" w:type="dxa"/>
          </w:tcPr>
          <w:p w14:paraId="3117BBEA" w14:textId="77777777" w:rsidR="004C45BF" w:rsidRDefault="00D56332">
            <w:pPr>
              <w:cnfStyle w:val="000000010000" w:firstRow="0" w:lastRow="0" w:firstColumn="0" w:lastColumn="0" w:oddVBand="0" w:evenVBand="0" w:oddHBand="0" w:evenHBand="1" w:firstRowFirstColumn="0" w:firstRowLastColumn="0" w:lastRowFirstColumn="0" w:lastRowLastColumn="0"/>
            </w:pPr>
            <w:r>
              <w:t>De medewerkers geen inzicht hebben op telefoon gegevens in het CRM systeem</w:t>
            </w:r>
          </w:p>
        </w:tc>
        <w:tc>
          <w:tcPr>
            <w:tcW w:w="1153" w:type="dxa"/>
          </w:tcPr>
          <w:p w14:paraId="7690D6B2" w14:textId="77777777" w:rsidR="004C45BF" w:rsidRDefault="00D56332">
            <w:pPr>
              <w:cnfStyle w:val="000000010000" w:firstRow="0" w:lastRow="0" w:firstColumn="0" w:lastColumn="0" w:oddVBand="0" w:evenVBand="0" w:oddHBand="0" w:evenHBand="1" w:firstRowFirstColumn="0" w:firstRowLastColumn="0" w:lastRowFirstColumn="0" w:lastRowLastColumn="0"/>
            </w:pPr>
            <w:r>
              <w:t>Klein</w:t>
            </w:r>
          </w:p>
        </w:tc>
        <w:tc>
          <w:tcPr>
            <w:tcW w:w="1933" w:type="dxa"/>
          </w:tcPr>
          <w:p w14:paraId="2D8970F0" w14:textId="77777777" w:rsidR="004C45BF" w:rsidRDefault="002259E9">
            <w:pPr>
              <w:cnfStyle w:val="000000010000" w:firstRow="0" w:lastRow="0" w:firstColumn="0" w:lastColumn="0" w:oddVBand="0" w:evenVBand="0" w:oddHBand="0" w:evenHBand="1" w:firstRowFirstColumn="0" w:firstRowLastColumn="0" w:lastRowFirstColumn="0" w:lastRowLastColumn="0"/>
            </w:pPr>
            <w:r>
              <w:t>-</w:t>
            </w:r>
          </w:p>
        </w:tc>
        <w:tc>
          <w:tcPr>
            <w:tcW w:w="1854" w:type="dxa"/>
          </w:tcPr>
          <w:p w14:paraId="0CBE6DD9" w14:textId="77777777" w:rsidR="004C45BF" w:rsidRDefault="00D56332">
            <w:pPr>
              <w:cnfStyle w:val="000000010000" w:firstRow="0" w:lastRow="0" w:firstColumn="0" w:lastColumn="0" w:oddVBand="0" w:evenVBand="0" w:oddHBand="0" w:evenHBand="1" w:firstRowFirstColumn="0" w:firstRowLastColumn="0" w:lastRowFirstColumn="0" w:lastRowLastColumn="0"/>
            </w:pPr>
            <w:r>
              <w:t>Doornemen wat gerealiseer</w:t>
            </w:r>
            <w:r w:rsidR="00CF188C">
              <w:t>d is en bespreken wat Editoo uiteindelijk toch wil ontvangen</w:t>
            </w:r>
          </w:p>
        </w:tc>
      </w:tr>
    </w:tbl>
    <w:p w14:paraId="1D79225D" w14:textId="77777777" w:rsidR="000409E2" w:rsidRPr="00CF188C" w:rsidRDefault="007A0094">
      <w:pPr>
        <w:rPr>
          <w:sz w:val="18"/>
          <w:szCs w:val="18"/>
          <w:u w:val="single"/>
        </w:rPr>
      </w:pPr>
      <w:r w:rsidRPr="007B3424">
        <w:rPr>
          <w:sz w:val="18"/>
          <w:szCs w:val="18"/>
          <w:u w:val="single"/>
        </w:rPr>
        <w:t>Tabel 6</w:t>
      </w:r>
      <w:r w:rsidR="00CB034F" w:rsidRPr="007B3424">
        <w:rPr>
          <w:sz w:val="18"/>
          <w:szCs w:val="18"/>
          <w:u w:val="single"/>
        </w:rPr>
        <w:t>: Risicotabel</w:t>
      </w:r>
    </w:p>
    <w:p w14:paraId="4B2804D4" w14:textId="77777777" w:rsidR="000409E2" w:rsidRDefault="000409E2">
      <w:bookmarkStart w:id="81" w:name="_Toc449000205"/>
      <w:r w:rsidRPr="00966DF7">
        <w:rPr>
          <w:rStyle w:val="Kop1Char"/>
          <w:color w:val="000000" w:themeColor="text1"/>
          <w:u w:val="single"/>
        </w:rPr>
        <w:lastRenderedPageBreak/>
        <w:t>13. Bijlage</w:t>
      </w:r>
      <w:bookmarkEnd w:id="81"/>
      <w:r w:rsidR="008359AB">
        <w:br/>
      </w:r>
    </w:p>
    <w:p w14:paraId="594E2373" w14:textId="77777777" w:rsidR="007A37D6" w:rsidRDefault="00966DF7">
      <w:bookmarkStart w:id="82" w:name="_Toc449000206"/>
      <w:r w:rsidRPr="00966DF7">
        <w:rPr>
          <w:rStyle w:val="Kop2Char"/>
          <w:color w:val="000000" w:themeColor="text1"/>
          <w:u w:val="single"/>
        </w:rPr>
        <w:t>13.1. Bijlage 1. Globale p</w:t>
      </w:r>
      <w:r w:rsidR="000409E2" w:rsidRPr="00966DF7">
        <w:rPr>
          <w:rStyle w:val="Kop2Char"/>
          <w:color w:val="000000" w:themeColor="text1"/>
          <w:u w:val="single"/>
        </w:rPr>
        <w:t>lanning</w:t>
      </w:r>
      <w:bookmarkEnd w:id="82"/>
      <w:r w:rsidR="000409E2">
        <w:br/>
        <w:t>Hieronder wordt de globale planning weergegeven van het project.</w:t>
      </w:r>
    </w:p>
    <w:p w14:paraId="25B2E0A0" w14:textId="44600339" w:rsidR="007A37D6" w:rsidRDefault="00C05BEC">
      <w:r>
        <w:rPr>
          <w:noProof/>
          <w:lang w:eastAsia="nl-NL"/>
        </w:rPr>
        <w:drawing>
          <wp:anchor distT="0" distB="0" distL="114300" distR="114300" simplePos="0" relativeHeight="251667456" behindDoc="1" locked="0" layoutInCell="1" allowOverlap="1" wp14:anchorId="479A5A1D" wp14:editId="46123AA1">
            <wp:simplePos x="0" y="0"/>
            <wp:positionH relativeFrom="column">
              <wp:posOffset>1800860</wp:posOffset>
            </wp:positionH>
            <wp:positionV relativeFrom="paragraph">
              <wp:posOffset>186055</wp:posOffset>
            </wp:positionV>
            <wp:extent cx="2031365" cy="7860665"/>
            <wp:effectExtent l="0" t="0" r="6985" b="6985"/>
            <wp:wrapNone/>
            <wp:docPr id="7" name="Afbeelding 7" descr="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n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1365" cy="7860665"/>
                    </a:xfrm>
                    <a:prstGeom prst="rect">
                      <a:avLst/>
                    </a:prstGeom>
                    <a:noFill/>
                  </pic:spPr>
                </pic:pic>
              </a:graphicData>
            </a:graphic>
            <wp14:sizeRelH relativeFrom="page">
              <wp14:pctWidth>0</wp14:pctWidth>
            </wp14:sizeRelH>
            <wp14:sizeRelV relativeFrom="page">
              <wp14:pctHeight>0</wp14:pctHeight>
            </wp14:sizeRelV>
          </wp:anchor>
        </w:drawing>
      </w:r>
    </w:p>
    <w:p w14:paraId="5A60188A" w14:textId="77777777" w:rsidR="007C1F2A" w:rsidRDefault="00FD0943">
      <w:r>
        <w:br w:type="page"/>
      </w:r>
    </w:p>
    <w:bookmarkStart w:id="83" w:name="_Toc449000207" w:displacedByCustomXml="next"/>
    <w:sdt>
      <w:sdtPr>
        <w:rPr>
          <w:rFonts w:asciiTheme="minorHAnsi" w:eastAsiaTheme="minorHAnsi" w:hAnsiTheme="minorHAnsi" w:cstheme="minorBidi"/>
          <w:b w:val="0"/>
          <w:bCs w:val="0"/>
          <w:color w:val="auto"/>
          <w:sz w:val="22"/>
          <w:szCs w:val="22"/>
        </w:rPr>
        <w:id w:val="1771202195"/>
        <w:docPartObj>
          <w:docPartGallery w:val="Bibliographies"/>
          <w:docPartUnique/>
        </w:docPartObj>
      </w:sdtPr>
      <w:sdtEndPr/>
      <w:sdtContent>
        <w:p w14:paraId="339A4BBD" w14:textId="77777777" w:rsidR="00AC10A4" w:rsidRPr="009342B7" w:rsidRDefault="009F611C">
          <w:pPr>
            <w:pStyle w:val="Kop1"/>
            <w:rPr>
              <w:color w:val="000000" w:themeColor="text1"/>
            </w:rPr>
          </w:pPr>
          <w:r>
            <w:rPr>
              <w:color w:val="000000" w:themeColor="text1"/>
            </w:rPr>
            <w:t>14</w:t>
          </w:r>
          <w:r w:rsidR="009342B7" w:rsidRPr="009342B7">
            <w:rPr>
              <w:color w:val="000000" w:themeColor="text1"/>
            </w:rPr>
            <w:t xml:space="preserve">. </w:t>
          </w:r>
          <w:r w:rsidR="00AC10A4" w:rsidRPr="009342B7">
            <w:rPr>
              <w:color w:val="000000" w:themeColor="text1"/>
            </w:rPr>
            <w:t>Bibliografie</w:t>
          </w:r>
          <w:bookmarkEnd w:id="83"/>
        </w:p>
        <w:sdt>
          <w:sdtPr>
            <w:id w:val="111145805"/>
            <w:bibliography/>
          </w:sdtPr>
          <w:sdtEndPr/>
          <w:sdtContent>
            <w:p w14:paraId="415850D3" w14:textId="77777777" w:rsidR="00B660AA" w:rsidRDefault="00AC10A4" w:rsidP="00B660AA">
              <w:pPr>
                <w:pStyle w:val="Bibliografie"/>
                <w:ind w:left="720" w:hanging="720"/>
                <w:rPr>
                  <w:noProof/>
                </w:rPr>
              </w:pPr>
              <w:r>
                <w:fldChar w:fldCharType="begin"/>
              </w:r>
              <w:r>
                <w:instrText>BIBLIOGRAPHY</w:instrText>
              </w:r>
              <w:r>
                <w:fldChar w:fldCharType="separate"/>
              </w:r>
              <w:r w:rsidR="00B660AA">
                <w:rPr>
                  <w:noProof/>
                </w:rPr>
                <w:t>Beltman, P. &amp;. (2000). Opgeroepen op april 11, 2016, van http://www.crmsystemen.nl/crm-toepassing/wat-is-crm</w:t>
              </w:r>
            </w:p>
            <w:p w14:paraId="74218D36" w14:textId="77777777" w:rsidR="00B660AA" w:rsidRDefault="00B660AA" w:rsidP="00B660AA">
              <w:pPr>
                <w:pStyle w:val="Bibliografie"/>
                <w:ind w:left="720" w:hanging="720"/>
                <w:rPr>
                  <w:noProof/>
                </w:rPr>
              </w:pPr>
              <w:r>
                <w:rPr>
                  <w:noProof/>
                </w:rPr>
                <w:t>Dijkstra, B. (z.d.). Opgeroepen op april 18, 2016, van http://www.whitehorses.nl/whitebooks/2005/webservices-rest</w:t>
              </w:r>
            </w:p>
            <w:p w14:paraId="4633334C" w14:textId="77777777" w:rsidR="00B660AA" w:rsidRDefault="00B660AA" w:rsidP="00B660AA">
              <w:pPr>
                <w:pStyle w:val="Bibliografie"/>
                <w:ind w:left="720" w:hanging="720"/>
                <w:rPr>
                  <w:noProof/>
                </w:rPr>
              </w:pPr>
              <w:r>
                <w:rPr>
                  <w:noProof/>
                </w:rPr>
                <w:t xml:space="preserve">Franken, M. (2014). </w:t>
              </w:r>
              <w:r>
                <w:rPr>
                  <w:i/>
                  <w:iCs/>
                  <w:noProof/>
                </w:rPr>
                <w:t>Scrum voor dummies.</w:t>
              </w:r>
              <w:r>
                <w:rPr>
                  <w:noProof/>
                </w:rPr>
                <w:t xml:space="preserve"> Voor Dummies.</w:t>
              </w:r>
            </w:p>
            <w:p w14:paraId="3543CCFE" w14:textId="77777777" w:rsidR="00B660AA" w:rsidRDefault="00B660AA" w:rsidP="00B660AA">
              <w:pPr>
                <w:pStyle w:val="Bibliografie"/>
                <w:ind w:left="720" w:hanging="720"/>
                <w:rPr>
                  <w:noProof/>
                </w:rPr>
              </w:pPr>
              <w:r>
                <w:rPr>
                  <w:noProof/>
                </w:rPr>
                <w:t>Gerwin. (2015, juni 09). Opgeroepen op april 11, 2016, van https://gflex.nl/begrippen/voip/</w:t>
              </w:r>
            </w:p>
            <w:p w14:paraId="051BF2B6" w14:textId="77777777" w:rsidR="00B660AA" w:rsidRDefault="00B660AA" w:rsidP="00B660AA">
              <w:pPr>
                <w:pStyle w:val="Bibliografie"/>
                <w:ind w:left="720" w:hanging="720"/>
                <w:rPr>
                  <w:noProof/>
                </w:rPr>
              </w:pPr>
              <w:r>
                <w:rPr>
                  <w:noProof/>
                </w:rPr>
                <w:t>Github, I. (2016). Opgeroepen op april 18, 2016, van https://github.com/</w:t>
              </w:r>
            </w:p>
            <w:p w14:paraId="1C3AD9B4" w14:textId="77777777" w:rsidR="00B660AA" w:rsidRDefault="00B660AA" w:rsidP="00B660AA">
              <w:pPr>
                <w:pStyle w:val="Bibliografie"/>
                <w:ind w:left="720" w:hanging="720"/>
                <w:rPr>
                  <w:noProof/>
                </w:rPr>
              </w:pPr>
              <w:r>
                <w:rPr>
                  <w:noProof/>
                </w:rPr>
                <w:t>Joris. (2011, juli 18). Opgeroepen op april 15, 2016, van http://www.goodbytes.be/blog/article/wireframes-mockups-voorbeelden-tips-en-tools</w:t>
              </w:r>
            </w:p>
            <w:p w14:paraId="18BEA0F7" w14:textId="77777777" w:rsidR="00B660AA" w:rsidRDefault="00B660AA" w:rsidP="00B660AA">
              <w:pPr>
                <w:pStyle w:val="Bibliografie"/>
                <w:ind w:left="720" w:hanging="720"/>
                <w:rPr>
                  <w:noProof/>
                </w:rPr>
              </w:pPr>
              <w:r>
                <w:rPr>
                  <w:noProof/>
                </w:rPr>
                <w:t>LLC, T. (z.d.). Opgeroepen op april 15, 2016, van http://lineairontwikkelen.wikispaces.com/Lineair+Ontwikkelen</w:t>
              </w:r>
            </w:p>
            <w:p w14:paraId="6431DDA6" w14:textId="77777777" w:rsidR="00B660AA" w:rsidRDefault="00B660AA" w:rsidP="00B660AA">
              <w:pPr>
                <w:pStyle w:val="Bibliografie"/>
                <w:ind w:left="720" w:hanging="720"/>
                <w:rPr>
                  <w:noProof/>
                </w:rPr>
              </w:pPr>
              <w:r>
                <w:rPr>
                  <w:noProof/>
                </w:rPr>
                <w:t>Lohmeyer, B. (2013, maart 6). Opgeroepen op april 15, 2016, van http://www.lohmy.de/2013/03/06/writing-use-cases-exception-or-alternate-flow/</w:t>
              </w:r>
            </w:p>
            <w:p w14:paraId="681112CD" w14:textId="77777777" w:rsidR="00B660AA" w:rsidRDefault="00B660AA" w:rsidP="00B660AA">
              <w:pPr>
                <w:pStyle w:val="Bibliografie"/>
                <w:ind w:left="720" w:hanging="720"/>
                <w:rPr>
                  <w:noProof/>
                </w:rPr>
              </w:pPr>
              <w:r>
                <w:rPr>
                  <w:noProof/>
                </w:rPr>
                <w:t>Maltha, H. (2009, november 23). Opgeroepen op april 15, 2016, van http://www.frankwatching.com/archive/2009/11/23/wireframes-de-bouwtekening-van-een-website/</w:t>
              </w:r>
            </w:p>
            <w:p w14:paraId="720B3915" w14:textId="77777777" w:rsidR="00B660AA" w:rsidRDefault="00B660AA" w:rsidP="00B660AA">
              <w:pPr>
                <w:pStyle w:val="Bibliografie"/>
                <w:ind w:left="720" w:hanging="720"/>
                <w:rPr>
                  <w:noProof/>
                </w:rPr>
              </w:pPr>
              <w:r>
                <w:rPr>
                  <w:noProof/>
                </w:rPr>
                <w:t>Nijmegen, H. A. (2011, februari). Opgeroepen op april 15, 2016</w:t>
              </w:r>
            </w:p>
            <w:p w14:paraId="3399C913" w14:textId="77777777" w:rsidR="00B660AA" w:rsidRDefault="00B660AA" w:rsidP="00B660AA">
              <w:pPr>
                <w:pStyle w:val="Bibliografie"/>
                <w:ind w:left="720" w:hanging="720"/>
                <w:rPr>
                  <w:noProof/>
                </w:rPr>
              </w:pPr>
              <w:r>
                <w:rPr>
                  <w:noProof/>
                </w:rPr>
                <w:t>Nijmegen, H. A. (2016). Opgeroepen op april 18, 2016, van http://specials.han.nl/themasites/studiecentra/verwerken-en-delen/bronnen-vermelden/apa-normen/</w:t>
              </w:r>
            </w:p>
            <w:p w14:paraId="2DC3ADDA" w14:textId="77777777" w:rsidR="00B660AA" w:rsidRDefault="00B660AA" w:rsidP="00B660AA">
              <w:pPr>
                <w:pStyle w:val="Bibliografie"/>
                <w:ind w:left="720" w:hanging="720"/>
                <w:rPr>
                  <w:noProof/>
                </w:rPr>
              </w:pPr>
              <w:r>
                <w:rPr>
                  <w:noProof/>
                </w:rPr>
                <w:t>Osch, P. v. (2014, januari 20). Opgeroepen op april 15, 2016, van http://sparkeducation.nl/prioriteiten-met-moscow/</w:t>
              </w:r>
            </w:p>
            <w:p w14:paraId="46F156C4" w14:textId="77777777" w:rsidR="00B660AA" w:rsidRDefault="00B660AA" w:rsidP="00B660AA">
              <w:pPr>
                <w:pStyle w:val="Bibliografie"/>
                <w:ind w:left="720" w:hanging="720"/>
                <w:rPr>
                  <w:noProof/>
                </w:rPr>
              </w:pPr>
              <w:r>
                <w:rPr>
                  <w:noProof/>
                </w:rPr>
                <w:t>R.I.M. (2002). Opgeroepen op april 15, 2016, van http://www.ri-management.nl/dsdm/dsdm_watis.shtml</w:t>
              </w:r>
            </w:p>
            <w:p w14:paraId="339A7D7D" w14:textId="77777777" w:rsidR="00B660AA" w:rsidRDefault="00B660AA" w:rsidP="00B660AA">
              <w:pPr>
                <w:pStyle w:val="Bibliografie"/>
                <w:ind w:left="720" w:hanging="720"/>
                <w:rPr>
                  <w:noProof/>
                </w:rPr>
              </w:pPr>
              <w:r>
                <w:rPr>
                  <w:noProof/>
                </w:rPr>
                <w:t>Rouse, M. (2005, september). Opgeroepen op april 11, 2016, van http://searchdomino.techtarget.com/definition/XMPP</w:t>
              </w:r>
            </w:p>
            <w:p w14:paraId="48CCE78C" w14:textId="77777777" w:rsidR="00B660AA" w:rsidRDefault="00B660AA" w:rsidP="00B660AA">
              <w:pPr>
                <w:pStyle w:val="Bibliografie"/>
                <w:ind w:left="720" w:hanging="720"/>
                <w:rPr>
                  <w:noProof/>
                </w:rPr>
              </w:pPr>
              <w:r>
                <w:rPr>
                  <w:noProof/>
                </w:rPr>
                <w:t>Snippenburg, L. v. (z.d.). Opgeroepen op april 11, 2016, van http://editoo.nl/nl/wat-editoo</w:t>
              </w:r>
            </w:p>
            <w:p w14:paraId="77DBB61B" w14:textId="77777777" w:rsidR="00B660AA" w:rsidRDefault="00B660AA" w:rsidP="00B660AA">
              <w:pPr>
                <w:pStyle w:val="Bibliografie"/>
                <w:ind w:left="720" w:hanging="720"/>
                <w:rPr>
                  <w:noProof/>
                </w:rPr>
              </w:pPr>
              <w:r>
                <w:rPr>
                  <w:noProof/>
                </w:rPr>
                <w:t>Snippenburg, L. v. (z.d.). Opgeroepen op april 11, 2016, van http://editoo.nl/nl/wij-zijn-editoo</w:t>
              </w:r>
            </w:p>
            <w:p w14:paraId="42E61841" w14:textId="77777777" w:rsidR="00B660AA" w:rsidRDefault="00B660AA" w:rsidP="00B660AA">
              <w:pPr>
                <w:pStyle w:val="Bibliografie"/>
                <w:ind w:left="720" w:hanging="720"/>
                <w:rPr>
                  <w:noProof/>
                </w:rPr>
              </w:pPr>
              <w:r>
                <w:rPr>
                  <w:noProof/>
                </w:rPr>
                <w:t>Trello, I. (2016). Opgeroepen op april 18, 2016, van https://trello.com/</w:t>
              </w:r>
            </w:p>
            <w:p w14:paraId="103D4591" w14:textId="77777777" w:rsidR="00B660AA" w:rsidRDefault="00B660AA" w:rsidP="00B660AA">
              <w:pPr>
                <w:pStyle w:val="Bibliografie"/>
                <w:ind w:left="720" w:hanging="720"/>
                <w:rPr>
                  <w:noProof/>
                </w:rPr>
              </w:pPr>
              <w:r>
                <w:rPr>
                  <w:noProof/>
                </w:rPr>
                <w:t>Tuil, K. v. (2011, juni 24). Opgeroepen op april 15, 2016, van http://computerworld.nl/development/74796-wat-is-een-api</w:t>
              </w:r>
            </w:p>
            <w:p w14:paraId="19A277E3" w14:textId="77777777" w:rsidR="00B660AA" w:rsidRDefault="00B660AA" w:rsidP="00B660AA">
              <w:pPr>
                <w:pStyle w:val="Bibliografie"/>
                <w:ind w:left="720" w:hanging="720"/>
                <w:rPr>
                  <w:noProof/>
                </w:rPr>
              </w:pPr>
              <w:r>
                <w:rPr>
                  <w:noProof/>
                </w:rPr>
                <w:t xml:space="preserve">W-mdr90. (2014, september 28). </w:t>
              </w:r>
              <w:r>
                <w:rPr>
                  <w:i/>
                  <w:iCs/>
                  <w:noProof/>
                </w:rPr>
                <w:t>Watervalmethode</w:t>
              </w:r>
              <w:r>
                <w:rPr>
                  <w:noProof/>
                </w:rPr>
                <w:t>. Opgeroepen op april 15, 2016, van Infonu: http://pc-en-internet.infonu.nl/diversen/97898-de-watervalmethode.html</w:t>
              </w:r>
            </w:p>
            <w:p w14:paraId="08DDF963" w14:textId="77777777" w:rsidR="00B660AA" w:rsidRDefault="00B660AA" w:rsidP="00B660AA">
              <w:pPr>
                <w:pStyle w:val="Bibliografie"/>
                <w:ind w:left="720" w:hanging="720"/>
                <w:rPr>
                  <w:noProof/>
                </w:rPr>
              </w:pPr>
              <w:r>
                <w:rPr>
                  <w:noProof/>
                </w:rPr>
                <w:t>(z.d.). Opgeroepen op april 15, 2016, van Prowareness: http://www.scrum.nl/site/Scrum-Begrippen-agile-scrum</w:t>
              </w:r>
            </w:p>
            <w:p w14:paraId="46B50E1A" w14:textId="77777777" w:rsidR="00AC10A4" w:rsidRDefault="00AC10A4" w:rsidP="00B660AA">
              <w:r>
                <w:rPr>
                  <w:b/>
                  <w:bCs/>
                </w:rPr>
                <w:fldChar w:fldCharType="end"/>
              </w:r>
            </w:p>
          </w:sdtContent>
        </w:sdt>
      </w:sdtContent>
    </w:sdt>
    <w:sectPr w:rsidR="00AC10A4" w:rsidSect="00061692">
      <w:footerReference w:type="default" r:id="rId22"/>
      <w:pgSz w:w="11906" w:h="16838"/>
      <w:pgMar w:top="1417" w:right="1417" w:bottom="1417" w:left="1417"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Lars" w:date="2016-04-28T14:23:00Z" w:initials="L">
    <w:p w14:paraId="0173F3C6" w14:textId="64808EBD" w:rsidR="007B2C5B" w:rsidRDefault="007B2C5B">
      <w:pPr>
        <w:pStyle w:val="Tekstopmerking"/>
      </w:pPr>
      <w:r>
        <w:rPr>
          <w:rStyle w:val="Verwijzingopmerking"/>
        </w:rPr>
        <w:annotationRef/>
      </w:r>
      <w:r>
        <w:t>Prima</w:t>
      </w:r>
    </w:p>
  </w:comment>
  <w:comment w:id="9" w:author="Lars" w:date="2016-04-28T15:10:00Z" w:initials="L">
    <w:p w14:paraId="4825493B" w14:textId="3A5E170D" w:rsidR="00C72307" w:rsidRDefault="00C72307">
      <w:pPr>
        <w:pStyle w:val="Tekstopmerking"/>
      </w:pPr>
      <w:r>
        <w:rPr>
          <w:rStyle w:val="Verwijzingopmerking"/>
        </w:rPr>
        <w:annotationRef/>
      </w:r>
      <w:r>
        <w:t>Prima</w:t>
      </w:r>
    </w:p>
  </w:comment>
  <w:comment w:id="10" w:author="Lars" w:date="2016-04-28T15:07:00Z" w:initials="L">
    <w:p w14:paraId="5F755DAE" w14:textId="7CC49CFC" w:rsidR="00243FB0" w:rsidRDefault="00243FB0">
      <w:pPr>
        <w:pStyle w:val="Tekstopmerking"/>
      </w:pPr>
      <w:r>
        <w:rPr>
          <w:rStyle w:val="Verwijzingopmerking"/>
        </w:rPr>
        <w:annotationRef/>
      </w:r>
      <w:r>
        <w:t>Verduidelijkt wel een hoop, maar het dit is g</w:t>
      </w:r>
      <w:r w:rsidR="006A74B5">
        <w:t>een onderdeel van de doelstelli</w:t>
      </w:r>
      <w:r>
        <w:t>ng</w:t>
      </w:r>
      <w:r w:rsidR="00B0279F">
        <w:t xml:space="preserve"> en daarom zou ik dit eerder bij de opdracht verwachten</w:t>
      </w:r>
    </w:p>
  </w:comment>
  <w:comment w:id="11" w:author="Lars" w:date="2016-04-28T15:04:00Z" w:initials="L">
    <w:p w14:paraId="061CA42A" w14:textId="7BF61631" w:rsidR="00E54ECF" w:rsidRDefault="00E54ECF">
      <w:pPr>
        <w:pStyle w:val="Tekstopmerking"/>
      </w:pPr>
      <w:r>
        <w:rPr>
          <w:rStyle w:val="Verwijzingopmerking"/>
        </w:rPr>
        <w:annotationRef/>
      </w:r>
      <w:r>
        <w:t xml:space="preserve">Komt niet terug in de opdrachtomschrijving. </w:t>
      </w:r>
      <w:r w:rsidR="0073461D">
        <w:t xml:space="preserve">Als gebruiksvriendelijkheid voorop zou staan, zou ik na elke sprint een gebruikstest verwachten. </w:t>
      </w:r>
      <w:r>
        <w:t>De opd</w:t>
      </w:r>
      <w:r w:rsidR="0039376B">
        <w:t>racht lijkt meer gericht op het</w:t>
      </w:r>
      <w:r w:rsidR="00626944">
        <w:t xml:space="preserve"> technisch</w:t>
      </w:r>
      <w:r w:rsidR="0073461D">
        <w:t xml:space="preserve"> </w:t>
      </w:r>
      <w:r>
        <w:t>mogelijk maken van de integratie.</w:t>
      </w:r>
    </w:p>
  </w:comment>
  <w:comment w:id="12" w:author="Lars" w:date="2016-04-28T15:09:00Z" w:initials="L">
    <w:p w14:paraId="700741AA" w14:textId="071F38E7" w:rsidR="00F438C8" w:rsidRDefault="00F438C8">
      <w:pPr>
        <w:pStyle w:val="Tekstopmerking"/>
      </w:pPr>
      <w:r>
        <w:rPr>
          <w:rStyle w:val="Verwijzingopmerking"/>
        </w:rPr>
        <w:annotationRef/>
      </w:r>
      <w:r>
        <w:t>Ook dit past beter bij de opdrachtomschrijving dan bij de doelstelling</w:t>
      </w:r>
    </w:p>
  </w:comment>
  <w:comment w:id="14" w:author="Lars" w:date="2016-04-28T14:24:00Z" w:initials="L">
    <w:p w14:paraId="44F731E4" w14:textId="142BC7B4" w:rsidR="007B2C5B" w:rsidRDefault="007B2C5B">
      <w:pPr>
        <w:pStyle w:val="Tekstopmerking"/>
      </w:pPr>
      <w:r>
        <w:rPr>
          <w:rStyle w:val="Verwijzingopmerking"/>
        </w:rPr>
        <w:annotationRef/>
      </w:r>
      <w:r>
        <w:t>Er zijn me nog een aantal zaken onduidelijk:</w:t>
      </w:r>
    </w:p>
    <w:p w14:paraId="6E98FBE9" w14:textId="08770E0E" w:rsidR="007B2C5B" w:rsidRDefault="007B2C5B">
      <w:pPr>
        <w:pStyle w:val="Tekstopmerking"/>
      </w:pPr>
    </w:p>
    <w:p w14:paraId="5A62E1E3" w14:textId="7FCD39D6" w:rsidR="007B2C5B" w:rsidRDefault="0047348D">
      <w:pPr>
        <w:pStyle w:val="Tekstopmerking"/>
      </w:pPr>
      <w:r>
        <w:t xml:space="preserve">Om wat voor soort systeem gaat het (hoe gaat die integratie eruit zien?) </w:t>
      </w:r>
      <w:r w:rsidR="007B2C5B">
        <w:t xml:space="preserve">Is het systeem </w:t>
      </w:r>
      <w:r>
        <w:t>bijvoorbeeld</w:t>
      </w:r>
      <w:r w:rsidR="007B2C5B">
        <w:t xml:space="preserve"> een plug-in zijn voor Teamleader en/of Compass, of</w:t>
      </w:r>
      <w:r w:rsidR="00CD4BCA">
        <w:t xml:space="preserve"> </w:t>
      </w:r>
      <w:r w:rsidR="007B2C5B">
        <w:t>een apart</w:t>
      </w:r>
      <w:r w:rsidR="00CD4BCA">
        <w:t xml:space="preserve"> programma</w:t>
      </w:r>
      <w:r w:rsidR="00246911">
        <w:t xml:space="preserve"> (of een webapp)</w:t>
      </w:r>
      <w:r w:rsidR="007B2C5B">
        <w:t>.</w:t>
      </w:r>
      <w:r w:rsidR="00CD4BCA">
        <w:t xml:space="preserve"> </w:t>
      </w:r>
    </w:p>
    <w:p w14:paraId="1F304525" w14:textId="74B5379A" w:rsidR="007B2C5B" w:rsidRDefault="007B2C5B">
      <w:pPr>
        <w:pStyle w:val="Tekstopmerking"/>
      </w:pPr>
    </w:p>
    <w:p w14:paraId="6722FA51" w14:textId="7B304C8B" w:rsidR="007B2C5B" w:rsidRDefault="007B2C5B">
      <w:pPr>
        <w:pStyle w:val="Tekstopmerking"/>
      </w:pPr>
      <w:r>
        <w:t>Is het een prototype waarmee je bijvoorbeeld aantoont dat de integratie mogelijk is , of gaat het om een systeem dat direct gebruikt gaat/kan worden.</w:t>
      </w:r>
    </w:p>
    <w:p w14:paraId="06F56670" w14:textId="7CC8DA88" w:rsidR="007B2C5B" w:rsidRDefault="007B2C5B">
      <w:pPr>
        <w:pStyle w:val="Tekstopmerking"/>
      </w:pPr>
    </w:p>
    <w:p w14:paraId="4074805A" w14:textId="310D33A7" w:rsidR="007B2C5B" w:rsidRDefault="007B2C5B">
      <w:pPr>
        <w:pStyle w:val="Tekstopmerking"/>
      </w:pPr>
      <w:r>
        <w:t>In hoeverre ga je je bezig houden met usability?</w:t>
      </w:r>
    </w:p>
  </w:comment>
  <w:comment w:id="15" w:author="Lars" w:date="2016-04-28T15:03:00Z" w:initials="L">
    <w:p w14:paraId="2D6AE1FD" w14:textId="48A47264" w:rsidR="003A12C5" w:rsidRDefault="003A12C5">
      <w:pPr>
        <w:pStyle w:val="Tekstopmerking"/>
      </w:pPr>
      <w:r>
        <w:rPr>
          <w:rStyle w:val="Verwijzingopmerking"/>
        </w:rPr>
        <w:annotationRef/>
      </w:r>
      <w:r>
        <w:t>Ik zou hier ook de namen van de twee systemen noemen om aan te geven dat je deze systemen moet koppelen.</w:t>
      </w:r>
    </w:p>
  </w:comment>
  <w:comment w:id="18" w:author="Lars" w:date="2016-04-28T14:29:00Z" w:initials="L">
    <w:p w14:paraId="29C33A15" w14:textId="0EDCB3FD" w:rsidR="007B2C5B" w:rsidRDefault="007B2C5B">
      <w:pPr>
        <w:pStyle w:val="Tekstopmerking"/>
      </w:pPr>
      <w:r>
        <w:rPr>
          <w:rStyle w:val="Verwijzingopmerking"/>
        </w:rPr>
        <w:annotationRef/>
      </w:r>
      <w:r>
        <w:rPr>
          <w:rStyle w:val="Verwijzingopmerking"/>
        </w:rPr>
        <w:t>Niet alle onderstaande punten zijn technische randvoorwaarden.</w:t>
      </w:r>
    </w:p>
  </w:comment>
  <w:comment w:id="19" w:author="Lars" w:date="2016-04-28T14:30:00Z" w:initials="L">
    <w:p w14:paraId="122BC3E2" w14:textId="4FD19756" w:rsidR="007B2C5B" w:rsidRDefault="007B2C5B">
      <w:pPr>
        <w:pStyle w:val="Tekstopmerking"/>
      </w:pPr>
      <w:r>
        <w:rPr>
          <w:rStyle w:val="Verwijzingopmerking"/>
        </w:rPr>
        <w:annotationRef/>
      </w:r>
      <w:r>
        <w:t xml:space="preserve">Ik mis de randvoorwaarden die Compass en Teamleader met zich meebrengen. Zo lijkt het me dat je voor de VoIP-gegevens afhankelijk bent van de </w:t>
      </w:r>
      <w:r w:rsidR="00BC64EA">
        <w:t>API van Compass en van de klantgegevens van Teamleader. Klopt dit, of zijn er andere bonnen waar je relevante data vandaan kunt halen?</w:t>
      </w:r>
    </w:p>
  </w:comment>
  <w:comment w:id="21" w:author="Lars" w:date="2016-04-28T14:36:00Z" w:initials="L">
    <w:p w14:paraId="0AAD5EA0" w14:textId="53DC1709" w:rsidR="00A109FF" w:rsidRDefault="00A109FF">
      <w:pPr>
        <w:pStyle w:val="Tekstopmerking"/>
      </w:pPr>
      <w:r>
        <w:rPr>
          <w:rStyle w:val="Verwijzingopmerking"/>
        </w:rPr>
        <w:annotationRef/>
      </w:r>
      <w:r>
        <w:t>Let op formulering. Je hebt het hier over competenties, niet over fases.</w:t>
      </w:r>
    </w:p>
  </w:comment>
  <w:comment w:id="24" w:author="Lars" w:date="2016-04-28T15:03:00Z" w:initials="L">
    <w:p w14:paraId="579C4E11" w14:textId="28FB07A5" w:rsidR="00A20CAC" w:rsidRDefault="00A20CAC">
      <w:pPr>
        <w:pStyle w:val="Tekstopmerking"/>
      </w:pPr>
      <w:r>
        <w:rPr>
          <w:rStyle w:val="Verwijzingopmerking"/>
        </w:rPr>
        <w:annotationRef/>
      </w:r>
      <w:r>
        <w:t>Voldoende</w:t>
      </w:r>
    </w:p>
  </w:comment>
  <w:comment w:id="28" w:author="Lars" w:date="2016-04-28T15:03:00Z" w:initials="L">
    <w:p w14:paraId="335341D3" w14:textId="5A309DB8" w:rsidR="008F516E" w:rsidRDefault="008F516E">
      <w:pPr>
        <w:pStyle w:val="Tekstopmerking"/>
      </w:pPr>
      <w:r>
        <w:rPr>
          <w:rStyle w:val="Verwijzingopmerking"/>
        </w:rPr>
        <w:annotationRef/>
      </w:r>
      <w:r>
        <w:t>Voldoende</w:t>
      </w:r>
    </w:p>
  </w:comment>
  <w:comment w:id="42" w:author="Lars" w:date="2016-04-28T14:59:00Z" w:initials="L">
    <w:p w14:paraId="7D6CDC54" w14:textId="444F044C" w:rsidR="004757E2" w:rsidRDefault="004757E2">
      <w:pPr>
        <w:pStyle w:val="Tekstopmerking"/>
      </w:pPr>
      <w:r>
        <w:rPr>
          <w:rStyle w:val="Verwijzingopmerking"/>
        </w:rPr>
        <w:annotationRef/>
      </w:r>
      <w:r>
        <w:t>Welk soort items komen er in Trello? Komen de functionaliteiten uit de MoSCo</w:t>
      </w:r>
      <w:r w:rsidR="00ED4223">
        <w:t>W</w:t>
      </w:r>
      <w:r>
        <w:t>-lijst hierin, of de use cases, of iets anders?</w:t>
      </w:r>
    </w:p>
  </w:comment>
  <w:comment w:id="47" w:author="Lars" w:date="2016-04-28T14:41:00Z" w:initials="L">
    <w:p w14:paraId="49C095F7" w14:textId="623A7D4D" w:rsidR="00B91649" w:rsidRDefault="00B91649">
      <w:pPr>
        <w:pStyle w:val="Tekstopmerking"/>
      </w:pPr>
      <w:r>
        <w:rPr>
          <w:rStyle w:val="Verwijzingopmerking"/>
        </w:rPr>
        <w:annotationRef/>
      </w:r>
      <w:r>
        <w:t>In deze afbeelding zie ik geen overlap tussen de twee fases.</w:t>
      </w:r>
    </w:p>
  </w:comment>
  <w:comment w:id="48" w:author="Lars" w:date="2016-04-28T14:42:00Z" w:initials="L">
    <w:p w14:paraId="32E851E2" w14:textId="77777777" w:rsidR="00CC6FB5" w:rsidRDefault="00CC6FB5">
      <w:pPr>
        <w:pStyle w:val="Tekstopmerking"/>
      </w:pPr>
      <w:r>
        <w:rPr>
          <w:rStyle w:val="Verwijzingopmerking"/>
        </w:rPr>
        <w:annotationRef/>
      </w:r>
      <w:r>
        <w:rPr>
          <w:rStyle w:val="Verwijzingopmerking"/>
        </w:rPr>
        <w:t xml:space="preserve">Dit is eigenlijk onderdeel van het vergaren van de requirements </w:t>
      </w:r>
      <w:r>
        <w:t xml:space="preserve"> en de resultaten van de interviews worden daarom als het goed is al verwerkt in het FO. </w:t>
      </w:r>
    </w:p>
    <w:p w14:paraId="29550752" w14:textId="77777777" w:rsidR="00CC6FB5" w:rsidRDefault="00CC6FB5">
      <w:pPr>
        <w:pStyle w:val="Tekstopmerking"/>
      </w:pPr>
    </w:p>
    <w:p w14:paraId="72F358A0" w14:textId="6588E97E" w:rsidR="00CC6FB5" w:rsidRDefault="00CC6FB5">
      <w:pPr>
        <w:pStyle w:val="Tekstopmerking"/>
      </w:pPr>
      <w:r>
        <w:t xml:space="preserve">Daarom zou ik deze activiteit uit het onderzoek houden. Op die manier kun je het onderzoek focussen op het uitzoeken van de software die je nodig hebt om de eisen en wensen die uit de interviews komen te kunnen realiseren. </w:t>
      </w:r>
    </w:p>
  </w:comment>
  <w:comment w:id="50" w:author="Lars" w:date="2016-04-28T14:55:00Z" w:initials="L">
    <w:p w14:paraId="13D68B90" w14:textId="73525B02" w:rsidR="000B2099" w:rsidRDefault="000B2099">
      <w:pPr>
        <w:pStyle w:val="Tekstopmerking"/>
      </w:pPr>
      <w:r>
        <w:rPr>
          <w:rStyle w:val="Verwijzingopmerking"/>
        </w:rPr>
        <w:annotationRef/>
      </w:r>
      <w:r>
        <w:t>Goede beschrijving</w:t>
      </w:r>
    </w:p>
  </w:comment>
  <w:comment w:id="51" w:author="Lars" w:date="2016-04-28T15:00:00Z" w:initials="L">
    <w:p w14:paraId="13F9A1A8" w14:textId="3615FFC8" w:rsidR="005506CC" w:rsidRPr="00ED4223" w:rsidRDefault="005506CC">
      <w:pPr>
        <w:pStyle w:val="Tekstopmerking"/>
        <w:rPr>
          <w:lang w:val="en-US"/>
        </w:rPr>
      </w:pPr>
      <w:r>
        <w:rPr>
          <w:rStyle w:val="Verwijzingopmerking"/>
        </w:rPr>
        <w:annotationRef/>
      </w:r>
      <w:r>
        <w:t>Wat van de sprint?</w:t>
      </w:r>
      <w:r w:rsidR="004F3681">
        <w:t xml:space="preserve"> </w:t>
      </w:r>
      <w:r w:rsidR="004F3681" w:rsidRPr="00ED4223">
        <w:rPr>
          <w:lang w:val="en-US"/>
        </w:rPr>
        <w:t>Use cases, requirements, MoSCoW-items?</w:t>
      </w:r>
    </w:p>
  </w:comment>
  <w:comment w:id="52" w:author="Lars" w:date="2016-04-28T14:54:00Z" w:initials="L">
    <w:p w14:paraId="5DD99021" w14:textId="33BE32B3" w:rsidR="003953E1" w:rsidRDefault="003953E1">
      <w:pPr>
        <w:pStyle w:val="Tekstopmerking"/>
      </w:pPr>
      <w:r>
        <w:rPr>
          <w:rStyle w:val="Verwijzingopmerking"/>
        </w:rPr>
        <w:annotationRef/>
      </w:r>
      <w:r>
        <w:t>Ga je ook acceptatie criteria maken?</w:t>
      </w:r>
    </w:p>
  </w:comment>
  <w:comment w:id="53" w:author="Lars" w:date="2016-04-28T14:54:00Z" w:initials="L">
    <w:p w14:paraId="0E225D5D" w14:textId="46235A52" w:rsidR="006E2592" w:rsidRDefault="006E2592">
      <w:pPr>
        <w:pStyle w:val="Tekstopmerking"/>
      </w:pPr>
      <w:r>
        <w:rPr>
          <w:rStyle w:val="Verwijzingopmerking"/>
        </w:rPr>
        <w:annotationRef/>
      </w:r>
      <w:r w:rsidR="00C5399C">
        <w:t>Welke manieren van testen ga je gebruiken?</w:t>
      </w:r>
    </w:p>
  </w:comment>
  <w:comment w:id="54" w:author="Lars" w:date="2016-04-28T14:48:00Z" w:initials="L">
    <w:p w14:paraId="29E8D163" w14:textId="2D84E509" w:rsidR="00BB31EF" w:rsidRDefault="00BB31EF">
      <w:pPr>
        <w:pStyle w:val="Tekstopmerking"/>
      </w:pPr>
      <w:r>
        <w:rPr>
          <w:rStyle w:val="Verwijzingopmerking"/>
        </w:rPr>
        <w:annotationRef/>
      </w:r>
      <w:r>
        <w:t xml:space="preserve">De retrospective is meer bedoeld om het functioneren van het team te evalueren. Daarom zou ik hier geen planning meeting oid doen.  </w:t>
      </w:r>
    </w:p>
  </w:comment>
  <w:comment w:id="55" w:author="Lars" w:date="2016-04-28T14:48:00Z" w:initials="L">
    <w:p w14:paraId="54E8F2ED" w14:textId="66A7FFF0" w:rsidR="001D05B4" w:rsidRDefault="001D05B4">
      <w:pPr>
        <w:pStyle w:val="Tekstopmerking"/>
      </w:pPr>
      <w:r>
        <w:rPr>
          <w:rStyle w:val="Verwijzingopmerking"/>
        </w:rPr>
        <w:annotationRef/>
      </w:r>
      <w:r>
        <w:rPr>
          <w:rStyle w:val="Verwijzingopmerking"/>
        </w:rPr>
        <w:t>Als je de sprint planning meeting wilt combineren, lijkt me het logischer om dat met deze meeting te doen ipv de retrospective.</w:t>
      </w:r>
    </w:p>
  </w:comment>
  <w:comment w:id="57" w:author="Lars" w:date="2016-04-28T15:00:00Z" w:initials="L">
    <w:p w14:paraId="2E32EE86" w14:textId="517EC492" w:rsidR="008F1BAC" w:rsidRDefault="008F1BAC">
      <w:pPr>
        <w:pStyle w:val="Tekstopmerking"/>
      </w:pPr>
      <w:r>
        <w:rPr>
          <w:rStyle w:val="Verwijzingopmerking"/>
        </w:rPr>
        <w:annotationRef/>
      </w:r>
      <w:r>
        <w:t>Prima</w:t>
      </w:r>
    </w:p>
  </w:comment>
  <w:comment w:id="62" w:author="Lars" w:date="2016-04-28T14:51:00Z" w:initials="L">
    <w:p w14:paraId="5AA6D231" w14:textId="77777777" w:rsidR="00E15A03" w:rsidRDefault="00E15A03">
      <w:pPr>
        <w:pStyle w:val="Tekstopmerking"/>
      </w:pPr>
      <w:r>
        <w:t xml:space="preserve">Omdat je Scrum gebruikt, </w:t>
      </w:r>
      <w:r>
        <w:rPr>
          <w:rStyle w:val="Verwijzingopmerking"/>
        </w:rPr>
        <w:annotationRef/>
      </w:r>
      <w:r>
        <w:t>vind ik het gek dat je vijf weken inplant voor het maken van het FO en TO. Bovendien beschrijf je hierboven dat je ontwerp- en realisatiewerk combineert.</w:t>
      </w:r>
    </w:p>
    <w:p w14:paraId="3B34D1FA" w14:textId="0D04310E" w:rsidR="00F809D5" w:rsidRDefault="003818B1">
      <w:pPr>
        <w:pStyle w:val="Tekstopmerking"/>
      </w:pPr>
      <w:r>
        <w:t xml:space="preserve">Ik zie geen </w:t>
      </w:r>
      <w:r w:rsidR="004F5EC5">
        <w:t>sprints</w:t>
      </w:r>
      <w:r>
        <w:t xml:space="preserve"> terugkomen.</w:t>
      </w:r>
      <w:r w:rsidR="004F5EC5">
        <w:t xml:space="preserve"> Heb je al een beeld van de duur van</w:t>
      </w:r>
      <w:r>
        <w:t xml:space="preserve"> de </w:t>
      </w:r>
      <w:r w:rsidR="004F5EC5">
        <w:t>sprints</w:t>
      </w:r>
      <w:r>
        <w:t>, of bepaal je dat later?</w:t>
      </w:r>
    </w:p>
  </w:comment>
  <w:comment w:id="64" w:author="Lars" w:date="2016-04-28T14:58:00Z" w:initials="L">
    <w:p w14:paraId="2330C528" w14:textId="50C71C31" w:rsidR="00F27957" w:rsidRDefault="00F27957">
      <w:pPr>
        <w:pStyle w:val="Tekstopmerking"/>
      </w:pPr>
      <w:r>
        <w:rPr>
          <w:rStyle w:val="Verwijzingopmerking"/>
        </w:rPr>
        <w:annotationRef/>
      </w:r>
      <w:r>
        <w:t>Prima</w:t>
      </w:r>
    </w:p>
  </w:comment>
  <w:comment w:id="66" w:author="Lars" w:date="2016-04-28T14:56:00Z" w:initials="L">
    <w:p w14:paraId="38C078F7" w14:textId="2813B974" w:rsidR="002A111D" w:rsidRDefault="002A111D">
      <w:pPr>
        <w:pStyle w:val="Tekstopmerking"/>
      </w:pPr>
      <w:r>
        <w:rPr>
          <w:rStyle w:val="Verwijzingopmerking"/>
        </w:rPr>
        <w:annotationRef/>
      </w:r>
      <w:r>
        <w:t>Prima</w:t>
      </w:r>
    </w:p>
  </w:comment>
  <w:comment w:id="79" w:author="Lars" w:date="2016-04-28T14:56:00Z" w:initials="L">
    <w:p w14:paraId="5348A3FB" w14:textId="229E99B6" w:rsidR="008D7DA3" w:rsidRDefault="00FB5390">
      <w:pPr>
        <w:pStyle w:val="Tekstopmerking"/>
      </w:pPr>
      <w:r>
        <w:rPr>
          <w:rStyle w:val="Verwijzingopmerking"/>
        </w:rPr>
        <w:annotationRef/>
      </w:r>
      <w:r w:rsidR="008D7DA3">
        <w:t>Een belangrijk risico lijkt me dat je de gegeven uit Speakup of Teamleader niet kunt gebruiken. Wat doe je als een API niet de gegevens kan leveren die je graag wilt hebben?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73F3C6" w15:done="0"/>
  <w15:commentEx w15:paraId="4825493B" w15:done="0"/>
  <w15:commentEx w15:paraId="5F755DAE" w15:done="0"/>
  <w15:commentEx w15:paraId="061CA42A" w15:done="0"/>
  <w15:commentEx w15:paraId="700741AA" w15:done="0"/>
  <w15:commentEx w15:paraId="4074805A" w15:done="0"/>
  <w15:commentEx w15:paraId="2D6AE1FD" w15:done="0"/>
  <w15:commentEx w15:paraId="29C33A15" w15:done="0"/>
  <w15:commentEx w15:paraId="122BC3E2" w15:done="0"/>
  <w15:commentEx w15:paraId="0AAD5EA0" w15:done="0"/>
  <w15:commentEx w15:paraId="579C4E11" w15:done="0"/>
  <w15:commentEx w15:paraId="335341D3" w15:done="0"/>
  <w15:commentEx w15:paraId="7D6CDC54" w15:done="0"/>
  <w15:commentEx w15:paraId="49C095F7" w15:done="0"/>
  <w15:commentEx w15:paraId="72F358A0" w15:done="0"/>
  <w15:commentEx w15:paraId="13D68B90" w15:done="0"/>
  <w15:commentEx w15:paraId="13F9A1A8" w15:done="0"/>
  <w15:commentEx w15:paraId="5DD99021" w15:done="0"/>
  <w15:commentEx w15:paraId="0E225D5D" w15:done="0"/>
  <w15:commentEx w15:paraId="29E8D163" w15:done="0"/>
  <w15:commentEx w15:paraId="54E8F2ED" w15:done="0"/>
  <w15:commentEx w15:paraId="2E32EE86" w15:done="0"/>
  <w15:commentEx w15:paraId="3B34D1FA" w15:done="0"/>
  <w15:commentEx w15:paraId="2330C528" w15:done="0"/>
  <w15:commentEx w15:paraId="38C078F7" w15:done="0"/>
  <w15:commentEx w15:paraId="5348A3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CF504" w14:textId="77777777" w:rsidR="009E7B2F" w:rsidRDefault="009E7B2F" w:rsidP="00544D4B">
      <w:pPr>
        <w:spacing w:after="0" w:line="240" w:lineRule="auto"/>
      </w:pPr>
      <w:r>
        <w:separator/>
      </w:r>
    </w:p>
  </w:endnote>
  <w:endnote w:type="continuationSeparator" w:id="0">
    <w:p w14:paraId="71A2C3E0" w14:textId="77777777" w:rsidR="009E7B2F" w:rsidRDefault="009E7B2F" w:rsidP="005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591367"/>
      <w:docPartObj>
        <w:docPartGallery w:val="Page Numbers (Bottom of Page)"/>
        <w:docPartUnique/>
      </w:docPartObj>
    </w:sdtPr>
    <w:sdtEndPr/>
    <w:sdtContent>
      <w:p w14:paraId="6A976409" w14:textId="20B34A24" w:rsidR="007B2C5B" w:rsidRDefault="007B2C5B">
        <w:pPr>
          <w:pStyle w:val="Voettekst"/>
          <w:jc w:val="right"/>
        </w:pPr>
        <w:r>
          <w:rPr>
            <w:noProof/>
            <w:lang w:eastAsia="nl-NL"/>
          </w:rPr>
          <w:drawing>
            <wp:anchor distT="0" distB="0" distL="114300" distR="114300" simplePos="0" relativeHeight="251659264" behindDoc="1" locked="0" layoutInCell="1" allowOverlap="1" wp14:anchorId="18C1E2D6" wp14:editId="6127F180">
              <wp:simplePos x="0" y="0"/>
              <wp:positionH relativeFrom="column">
                <wp:posOffset>-108585</wp:posOffset>
              </wp:positionH>
              <wp:positionV relativeFrom="paragraph">
                <wp:posOffset>-22860</wp:posOffset>
              </wp:positionV>
              <wp:extent cx="1466850" cy="561975"/>
              <wp:effectExtent l="0" t="0" r="0" b="9525"/>
              <wp:wrapNone/>
              <wp:docPr id="2" name="Afbeelding 2" descr="Edito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o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561975"/>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C05BEC">
          <w:rPr>
            <w:noProof/>
          </w:rPr>
          <w:t>17</w:t>
        </w:r>
        <w:r>
          <w:fldChar w:fldCharType="end"/>
        </w:r>
      </w:p>
    </w:sdtContent>
  </w:sdt>
  <w:p w14:paraId="4CE5944C" w14:textId="77777777" w:rsidR="007B2C5B" w:rsidRDefault="007B2C5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40027" w14:textId="77777777" w:rsidR="009E7B2F" w:rsidRDefault="009E7B2F" w:rsidP="00544D4B">
      <w:pPr>
        <w:spacing w:after="0" w:line="240" w:lineRule="auto"/>
      </w:pPr>
      <w:r>
        <w:separator/>
      </w:r>
    </w:p>
  </w:footnote>
  <w:footnote w:type="continuationSeparator" w:id="0">
    <w:p w14:paraId="34B9247B" w14:textId="77777777" w:rsidR="009E7B2F" w:rsidRDefault="009E7B2F" w:rsidP="00544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F45EF"/>
    <w:multiLevelType w:val="hybridMultilevel"/>
    <w:tmpl w:val="6C160CC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04B37921"/>
    <w:multiLevelType w:val="hybridMultilevel"/>
    <w:tmpl w:val="84E25D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03588D"/>
    <w:multiLevelType w:val="hybridMultilevel"/>
    <w:tmpl w:val="9DDC83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8E0855"/>
    <w:multiLevelType w:val="hybridMultilevel"/>
    <w:tmpl w:val="32FA2E5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24D0D1E"/>
    <w:multiLevelType w:val="hybridMultilevel"/>
    <w:tmpl w:val="CDB89E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764DE0"/>
    <w:multiLevelType w:val="hybridMultilevel"/>
    <w:tmpl w:val="92AC33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587299"/>
    <w:multiLevelType w:val="hybridMultilevel"/>
    <w:tmpl w:val="31E6B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6C5288"/>
    <w:multiLevelType w:val="hybridMultilevel"/>
    <w:tmpl w:val="6FA0A5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8C9449F"/>
    <w:multiLevelType w:val="hybridMultilevel"/>
    <w:tmpl w:val="1F4AD19C"/>
    <w:lvl w:ilvl="0" w:tplc="72D0FC2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03F01C4"/>
    <w:multiLevelType w:val="hybridMultilevel"/>
    <w:tmpl w:val="DBCA7DD6"/>
    <w:lvl w:ilvl="0" w:tplc="72D0FC2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61141AA"/>
    <w:multiLevelType w:val="hybridMultilevel"/>
    <w:tmpl w:val="B8B443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1775AE"/>
    <w:multiLevelType w:val="hybridMultilevel"/>
    <w:tmpl w:val="A4667E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6EE3003"/>
    <w:multiLevelType w:val="hybridMultilevel"/>
    <w:tmpl w:val="35F46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C306A71"/>
    <w:multiLevelType w:val="hybridMultilevel"/>
    <w:tmpl w:val="891ED3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DAD0D91"/>
    <w:multiLevelType w:val="hybridMultilevel"/>
    <w:tmpl w:val="92DC91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B42E63"/>
    <w:multiLevelType w:val="hybridMultilevel"/>
    <w:tmpl w:val="AA367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D145DFC"/>
    <w:multiLevelType w:val="hybridMultilevel"/>
    <w:tmpl w:val="B45CA02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7" w15:restartNumberingAfterBreak="0">
    <w:nsid w:val="6DD54155"/>
    <w:multiLevelType w:val="hybridMultilevel"/>
    <w:tmpl w:val="8AAE9B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8EFCEBF4">
      <w:numFmt w:val="bullet"/>
      <w:lvlText w:val="•"/>
      <w:lvlJc w:val="left"/>
      <w:pPr>
        <w:ind w:left="2160" w:hanging="360"/>
      </w:pPr>
      <w:rPr>
        <w:rFonts w:ascii="Calibri" w:eastAsiaTheme="minorHAnsi" w:hAnsi="Calibri"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2E51B0E"/>
    <w:multiLevelType w:val="hybridMultilevel"/>
    <w:tmpl w:val="5D145F9C"/>
    <w:lvl w:ilvl="0" w:tplc="E96EAD0E">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3FA0CD5"/>
    <w:multiLevelType w:val="hybridMultilevel"/>
    <w:tmpl w:val="E54C2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4"/>
  </w:num>
  <w:num w:numId="5">
    <w:abstractNumId w:val="2"/>
  </w:num>
  <w:num w:numId="6">
    <w:abstractNumId w:val="17"/>
  </w:num>
  <w:num w:numId="7">
    <w:abstractNumId w:val="11"/>
  </w:num>
  <w:num w:numId="8">
    <w:abstractNumId w:val="19"/>
  </w:num>
  <w:num w:numId="9">
    <w:abstractNumId w:val="8"/>
  </w:num>
  <w:num w:numId="10">
    <w:abstractNumId w:val="3"/>
  </w:num>
  <w:num w:numId="11">
    <w:abstractNumId w:val="0"/>
  </w:num>
  <w:num w:numId="12">
    <w:abstractNumId w:val="15"/>
  </w:num>
  <w:num w:numId="13">
    <w:abstractNumId w:val="16"/>
  </w:num>
  <w:num w:numId="14">
    <w:abstractNumId w:val="4"/>
  </w:num>
  <w:num w:numId="15">
    <w:abstractNumId w:val="6"/>
  </w:num>
  <w:num w:numId="16">
    <w:abstractNumId w:val="10"/>
  </w:num>
  <w:num w:numId="17">
    <w:abstractNumId w:val="12"/>
  </w:num>
  <w:num w:numId="18">
    <w:abstractNumId w:val="18"/>
  </w:num>
  <w:num w:numId="19">
    <w:abstractNumId w:val="13"/>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w15:presenceInfo w15:providerId="None" w15:userId="La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4B"/>
    <w:rsid w:val="00001924"/>
    <w:rsid w:val="00006E6B"/>
    <w:rsid w:val="00027AD7"/>
    <w:rsid w:val="00034342"/>
    <w:rsid w:val="000409E2"/>
    <w:rsid w:val="00044FF1"/>
    <w:rsid w:val="00045FF9"/>
    <w:rsid w:val="000574FC"/>
    <w:rsid w:val="00061692"/>
    <w:rsid w:val="00062DF6"/>
    <w:rsid w:val="00075603"/>
    <w:rsid w:val="0007680C"/>
    <w:rsid w:val="00077994"/>
    <w:rsid w:val="0008142E"/>
    <w:rsid w:val="000824E7"/>
    <w:rsid w:val="00091F0D"/>
    <w:rsid w:val="000965A5"/>
    <w:rsid w:val="000B2099"/>
    <w:rsid w:val="000B6A3C"/>
    <w:rsid w:val="000C7D58"/>
    <w:rsid w:val="000D2C3A"/>
    <w:rsid w:val="000E0DAE"/>
    <w:rsid w:val="000E30F4"/>
    <w:rsid w:val="000F00CE"/>
    <w:rsid w:val="000F1712"/>
    <w:rsid w:val="000F50CC"/>
    <w:rsid w:val="000F6744"/>
    <w:rsid w:val="0011464A"/>
    <w:rsid w:val="00120382"/>
    <w:rsid w:val="0012153A"/>
    <w:rsid w:val="00124464"/>
    <w:rsid w:val="00137327"/>
    <w:rsid w:val="00137C9C"/>
    <w:rsid w:val="00137E92"/>
    <w:rsid w:val="00142208"/>
    <w:rsid w:val="001454E9"/>
    <w:rsid w:val="0016308D"/>
    <w:rsid w:val="001643C8"/>
    <w:rsid w:val="0017495C"/>
    <w:rsid w:val="00185E99"/>
    <w:rsid w:val="001B06C8"/>
    <w:rsid w:val="001D05B4"/>
    <w:rsid w:val="001D27DE"/>
    <w:rsid w:val="001D393F"/>
    <w:rsid w:val="001D4E9A"/>
    <w:rsid w:val="001E7848"/>
    <w:rsid w:val="001F7F2B"/>
    <w:rsid w:val="00203F4D"/>
    <w:rsid w:val="00210E21"/>
    <w:rsid w:val="00212F09"/>
    <w:rsid w:val="00213456"/>
    <w:rsid w:val="00222085"/>
    <w:rsid w:val="0022223D"/>
    <w:rsid w:val="002259E9"/>
    <w:rsid w:val="00226A53"/>
    <w:rsid w:val="00243FB0"/>
    <w:rsid w:val="00246911"/>
    <w:rsid w:val="0025509E"/>
    <w:rsid w:val="00264E46"/>
    <w:rsid w:val="002739D5"/>
    <w:rsid w:val="00276995"/>
    <w:rsid w:val="00277271"/>
    <w:rsid w:val="002778FB"/>
    <w:rsid w:val="0027793E"/>
    <w:rsid w:val="00280167"/>
    <w:rsid w:val="00286B79"/>
    <w:rsid w:val="002971D1"/>
    <w:rsid w:val="002979B7"/>
    <w:rsid w:val="002A111D"/>
    <w:rsid w:val="002C3C45"/>
    <w:rsid w:val="002C54A6"/>
    <w:rsid w:val="002C5F17"/>
    <w:rsid w:val="002E15C1"/>
    <w:rsid w:val="002F4809"/>
    <w:rsid w:val="003125C7"/>
    <w:rsid w:val="00316C71"/>
    <w:rsid w:val="00345DC3"/>
    <w:rsid w:val="00345E0E"/>
    <w:rsid w:val="003462B6"/>
    <w:rsid w:val="003466C3"/>
    <w:rsid w:val="00354CB1"/>
    <w:rsid w:val="00364CB1"/>
    <w:rsid w:val="003818B1"/>
    <w:rsid w:val="00387C91"/>
    <w:rsid w:val="0039376B"/>
    <w:rsid w:val="003953E1"/>
    <w:rsid w:val="003A12C5"/>
    <w:rsid w:val="003A37FF"/>
    <w:rsid w:val="003A542C"/>
    <w:rsid w:val="003C2FEA"/>
    <w:rsid w:val="003C4F1F"/>
    <w:rsid w:val="003D0A61"/>
    <w:rsid w:val="003E5933"/>
    <w:rsid w:val="003E665E"/>
    <w:rsid w:val="003F6311"/>
    <w:rsid w:val="0040028C"/>
    <w:rsid w:val="00403569"/>
    <w:rsid w:val="00405EE0"/>
    <w:rsid w:val="00411AED"/>
    <w:rsid w:val="00415289"/>
    <w:rsid w:val="00417012"/>
    <w:rsid w:val="00427FCA"/>
    <w:rsid w:val="00430CCE"/>
    <w:rsid w:val="004536AB"/>
    <w:rsid w:val="00462617"/>
    <w:rsid w:val="00462DF2"/>
    <w:rsid w:val="0046432A"/>
    <w:rsid w:val="00470C46"/>
    <w:rsid w:val="0047348D"/>
    <w:rsid w:val="004744F7"/>
    <w:rsid w:val="004757E2"/>
    <w:rsid w:val="004B1D49"/>
    <w:rsid w:val="004B21CF"/>
    <w:rsid w:val="004B2659"/>
    <w:rsid w:val="004B7EF4"/>
    <w:rsid w:val="004C45BF"/>
    <w:rsid w:val="004F3681"/>
    <w:rsid w:val="004F5EC5"/>
    <w:rsid w:val="00500C75"/>
    <w:rsid w:val="0051361D"/>
    <w:rsid w:val="00524D4B"/>
    <w:rsid w:val="00537C5F"/>
    <w:rsid w:val="00542125"/>
    <w:rsid w:val="00544D4B"/>
    <w:rsid w:val="005506CC"/>
    <w:rsid w:val="005533AD"/>
    <w:rsid w:val="0056267E"/>
    <w:rsid w:val="00571926"/>
    <w:rsid w:val="00571BEF"/>
    <w:rsid w:val="005915A5"/>
    <w:rsid w:val="00594F49"/>
    <w:rsid w:val="00596FDB"/>
    <w:rsid w:val="005A1043"/>
    <w:rsid w:val="005A169E"/>
    <w:rsid w:val="005A5F78"/>
    <w:rsid w:val="005B2912"/>
    <w:rsid w:val="005C28AD"/>
    <w:rsid w:val="005C443E"/>
    <w:rsid w:val="005D3FB0"/>
    <w:rsid w:val="005E06EE"/>
    <w:rsid w:val="005E4079"/>
    <w:rsid w:val="00605B9C"/>
    <w:rsid w:val="00610A7E"/>
    <w:rsid w:val="006136F4"/>
    <w:rsid w:val="00624646"/>
    <w:rsid w:val="0062466A"/>
    <w:rsid w:val="0062602A"/>
    <w:rsid w:val="00626944"/>
    <w:rsid w:val="0062739D"/>
    <w:rsid w:val="006420F8"/>
    <w:rsid w:val="00645125"/>
    <w:rsid w:val="006501E1"/>
    <w:rsid w:val="0065381B"/>
    <w:rsid w:val="00673625"/>
    <w:rsid w:val="00683838"/>
    <w:rsid w:val="006926D2"/>
    <w:rsid w:val="006972A7"/>
    <w:rsid w:val="006A74B5"/>
    <w:rsid w:val="006B2E42"/>
    <w:rsid w:val="006B423C"/>
    <w:rsid w:val="006D3127"/>
    <w:rsid w:val="006D538A"/>
    <w:rsid w:val="006D7744"/>
    <w:rsid w:val="006E07FB"/>
    <w:rsid w:val="006E2592"/>
    <w:rsid w:val="006E439A"/>
    <w:rsid w:val="006E542D"/>
    <w:rsid w:val="006E6E48"/>
    <w:rsid w:val="006E7DC8"/>
    <w:rsid w:val="006F1235"/>
    <w:rsid w:val="00700ACF"/>
    <w:rsid w:val="00704BC5"/>
    <w:rsid w:val="007135F8"/>
    <w:rsid w:val="0072154C"/>
    <w:rsid w:val="0072170C"/>
    <w:rsid w:val="00726EF7"/>
    <w:rsid w:val="00734485"/>
    <w:rsid w:val="0073461D"/>
    <w:rsid w:val="00736EC5"/>
    <w:rsid w:val="00741E36"/>
    <w:rsid w:val="007554F7"/>
    <w:rsid w:val="007676A7"/>
    <w:rsid w:val="00774063"/>
    <w:rsid w:val="00790907"/>
    <w:rsid w:val="00791DBD"/>
    <w:rsid w:val="007A0094"/>
    <w:rsid w:val="007A37D6"/>
    <w:rsid w:val="007B2C5B"/>
    <w:rsid w:val="007B3424"/>
    <w:rsid w:val="007C1F2A"/>
    <w:rsid w:val="007C241A"/>
    <w:rsid w:val="007C4FF8"/>
    <w:rsid w:val="007D7B9C"/>
    <w:rsid w:val="007D7DB5"/>
    <w:rsid w:val="007E4356"/>
    <w:rsid w:val="007F1140"/>
    <w:rsid w:val="007F606F"/>
    <w:rsid w:val="00811FB8"/>
    <w:rsid w:val="00812ACB"/>
    <w:rsid w:val="00813401"/>
    <w:rsid w:val="00824D75"/>
    <w:rsid w:val="008332A0"/>
    <w:rsid w:val="008359AB"/>
    <w:rsid w:val="00840E05"/>
    <w:rsid w:val="008516CA"/>
    <w:rsid w:val="008608CD"/>
    <w:rsid w:val="008613D5"/>
    <w:rsid w:val="0086312D"/>
    <w:rsid w:val="008651C5"/>
    <w:rsid w:val="00865950"/>
    <w:rsid w:val="00870498"/>
    <w:rsid w:val="00880C98"/>
    <w:rsid w:val="008965D5"/>
    <w:rsid w:val="008A0A40"/>
    <w:rsid w:val="008A25AE"/>
    <w:rsid w:val="008A3179"/>
    <w:rsid w:val="008A47B4"/>
    <w:rsid w:val="008A5532"/>
    <w:rsid w:val="008A670B"/>
    <w:rsid w:val="008B1D3A"/>
    <w:rsid w:val="008B4D57"/>
    <w:rsid w:val="008B7535"/>
    <w:rsid w:val="008C3D32"/>
    <w:rsid w:val="008D7DA3"/>
    <w:rsid w:val="008E37FB"/>
    <w:rsid w:val="008E3DC5"/>
    <w:rsid w:val="008F1BAC"/>
    <w:rsid w:val="008F516E"/>
    <w:rsid w:val="00906403"/>
    <w:rsid w:val="00910188"/>
    <w:rsid w:val="00916ABE"/>
    <w:rsid w:val="009342B7"/>
    <w:rsid w:val="00943B03"/>
    <w:rsid w:val="00952085"/>
    <w:rsid w:val="009541E8"/>
    <w:rsid w:val="00960506"/>
    <w:rsid w:val="00965B20"/>
    <w:rsid w:val="00966DF7"/>
    <w:rsid w:val="0097455D"/>
    <w:rsid w:val="00975CE8"/>
    <w:rsid w:val="0098010F"/>
    <w:rsid w:val="009873D1"/>
    <w:rsid w:val="009A001C"/>
    <w:rsid w:val="009A3E5D"/>
    <w:rsid w:val="009B1ED7"/>
    <w:rsid w:val="009D01FF"/>
    <w:rsid w:val="009D3F9C"/>
    <w:rsid w:val="009D4C7D"/>
    <w:rsid w:val="009E5506"/>
    <w:rsid w:val="009E7B2F"/>
    <w:rsid w:val="009F0D5F"/>
    <w:rsid w:val="009F10CD"/>
    <w:rsid w:val="009F611C"/>
    <w:rsid w:val="00A00794"/>
    <w:rsid w:val="00A109FF"/>
    <w:rsid w:val="00A119C0"/>
    <w:rsid w:val="00A13D26"/>
    <w:rsid w:val="00A154ED"/>
    <w:rsid w:val="00A15D5D"/>
    <w:rsid w:val="00A20CAC"/>
    <w:rsid w:val="00A26542"/>
    <w:rsid w:val="00A26675"/>
    <w:rsid w:val="00A27C2A"/>
    <w:rsid w:val="00A27F69"/>
    <w:rsid w:val="00A32AFF"/>
    <w:rsid w:val="00A45033"/>
    <w:rsid w:val="00A61725"/>
    <w:rsid w:val="00A715CB"/>
    <w:rsid w:val="00A8637D"/>
    <w:rsid w:val="00AB1B0D"/>
    <w:rsid w:val="00AB55C5"/>
    <w:rsid w:val="00AB6050"/>
    <w:rsid w:val="00AB65D4"/>
    <w:rsid w:val="00AC10A4"/>
    <w:rsid w:val="00AC4891"/>
    <w:rsid w:val="00AC4911"/>
    <w:rsid w:val="00AD0F63"/>
    <w:rsid w:val="00AD2130"/>
    <w:rsid w:val="00AD4271"/>
    <w:rsid w:val="00AF6180"/>
    <w:rsid w:val="00B0279F"/>
    <w:rsid w:val="00B03BD1"/>
    <w:rsid w:val="00B23700"/>
    <w:rsid w:val="00B263DB"/>
    <w:rsid w:val="00B37191"/>
    <w:rsid w:val="00B424E9"/>
    <w:rsid w:val="00B4521C"/>
    <w:rsid w:val="00B45D6F"/>
    <w:rsid w:val="00B47A07"/>
    <w:rsid w:val="00B551A3"/>
    <w:rsid w:val="00B563BA"/>
    <w:rsid w:val="00B660AA"/>
    <w:rsid w:val="00B67C84"/>
    <w:rsid w:val="00B71B8D"/>
    <w:rsid w:val="00B721C7"/>
    <w:rsid w:val="00B735A9"/>
    <w:rsid w:val="00B767C1"/>
    <w:rsid w:val="00B81FD8"/>
    <w:rsid w:val="00B82339"/>
    <w:rsid w:val="00B83CD4"/>
    <w:rsid w:val="00B91649"/>
    <w:rsid w:val="00B96A82"/>
    <w:rsid w:val="00BA13AA"/>
    <w:rsid w:val="00BB0F8E"/>
    <w:rsid w:val="00BB31EF"/>
    <w:rsid w:val="00BB361C"/>
    <w:rsid w:val="00BB7F66"/>
    <w:rsid w:val="00BB7FF4"/>
    <w:rsid w:val="00BC10BE"/>
    <w:rsid w:val="00BC64EA"/>
    <w:rsid w:val="00BF0ABE"/>
    <w:rsid w:val="00BF2FF1"/>
    <w:rsid w:val="00BF6359"/>
    <w:rsid w:val="00C00A9E"/>
    <w:rsid w:val="00C02A5A"/>
    <w:rsid w:val="00C05BEC"/>
    <w:rsid w:val="00C077C8"/>
    <w:rsid w:val="00C16BEE"/>
    <w:rsid w:val="00C33CD2"/>
    <w:rsid w:val="00C52502"/>
    <w:rsid w:val="00C5365E"/>
    <w:rsid w:val="00C5399C"/>
    <w:rsid w:val="00C57EE5"/>
    <w:rsid w:val="00C61407"/>
    <w:rsid w:val="00C65F5B"/>
    <w:rsid w:val="00C66467"/>
    <w:rsid w:val="00C66FD7"/>
    <w:rsid w:val="00C72307"/>
    <w:rsid w:val="00C80EE1"/>
    <w:rsid w:val="00C83C21"/>
    <w:rsid w:val="00C84D2B"/>
    <w:rsid w:val="00C8752E"/>
    <w:rsid w:val="00C9096F"/>
    <w:rsid w:val="00C919EF"/>
    <w:rsid w:val="00C941CC"/>
    <w:rsid w:val="00CA6B4F"/>
    <w:rsid w:val="00CB034F"/>
    <w:rsid w:val="00CB3F8B"/>
    <w:rsid w:val="00CC6FB5"/>
    <w:rsid w:val="00CC7879"/>
    <w:rsid w:val="00CD4BCA"/>
    <w:rsid w:val="00CD6918"/>
    <w:rsid w:val="00CE602C"/>
    <w:rsid w:val="00CF188C"/>
    <w:rsid w:val="00D0048C"/>
    <w:rsid w:val="00D01988"/>
    <w:rsid w:val="00D05DDD"/>
    <w:rsid w:val="00D1794A"/>
    <w:rsid w:val="00D3308E"/>
    <w:rsid w:val="00D370EA"/>
    <w:rsid w:val="00D37CA5"/>
    <w:rsid w:val="00D42014"/>
    <w:rsid w:val="00D46DF9"/>
    <w:rsid w:val="00D47AEC"/>
    <w:rsid w:val="00D56332"/>
    <w:rsid w:val="00D6305E"/>
    <w:rsid w:val="00D71256"/>
    <w:rsid w:val="00D71737"/>
    <w:rsid w:val="00D9779E"/>
    <w:rsid w:val="00DB11ED"/>
    <w:rsid w:val="00DC0758"/>
    <w:rsid w:val="00DD2CAB"/>
    <w:rsid w:val="00DD4A75"/>
    <w:rsid w:val="00DD6156"/>
    <w:rsid w:val="00DE3259"/>
    <w:rsid w:val="00DE667C"/>
    <w:rsid w:val="00DF25F3"/>
    <w:rsid w:val="00E017D7"/>
    <w:rsid w:val="00E04C81"/>
    <w:rsid w:val="00E05C77"/>
    <w:rsid w:val="00E05D9D"/>
    <w:rsid w:val="00E13AD6"/>
    <w:rsid w:val="00E15A03"/>
    <w:rsid w:val="00E160E6"/>
    <w:rsid w:val="00E218A5"/>
    <w:rsid w:val="00E2446B"/>
    <w:rsid w:val="00E25B73"/>
    <w:rsid w:val="00E41BF2"/>
    <w:rsid w:val="00E41C1C"/>
    <w:rsid w:val="00E473C6"/>
    <w:rsid w:val="00E54ECF"/>
    <w:rsid w:val="00E62FBD"/>
    <w:rsid w:val="00E66A2E"/>
    <w:rsid w:val="00E7418A"/>
    <w:rsid w:val="00E8316D"/>
    <w:rsid w:val="00E85FC3"/>
    <w:rsid w:val="00E90B22"/>
    <w:rsid w:val="00E91657"/>
    <w:rsid w:val="00EB0A78"/>
    <w:rsid w:val="00EB12FA"/>
    <w:rsid w:val="00EB2DAA"/>
    <w:rsid w:val="00EB5C08"/>
    <w:rsid w:val="00ED4223"/>
    <w:rsid w:val="00EE1ED5"/>
    <w:rsid w:val="00EE2349"/>
    <w:rsid w:val="00EF04A6"/>
    <w:rsid w:val="00EF372E"/>
    <w:rsid w:val="00F066BA"/>
    <w:rsid w:val="00F15CBC"/>
    <w:rsid w:val="00F20088"/>
    <w:rsid w:val="00F27957"/>
    <w:rsid w:val="00F37871"/>
    <w:rsid w:val="00F438C8"/>
    <w:rsid w:val="00F4549A"/>
    <w:rsid w:val="00F66309"/>
    <w:rsid w:val="00F73788"/>
    <w:rsid w:val="00F809D5"/>
    <w:rsid w:val="00F857E1"/>
    <w:rsid w:val="00FA0C59"/>
    <w:rsid w:val="00FA46D2"/>
    <w:rsid w:val="00FB42B8"/>
    <w:rsid w:val="00FB5390"/>
    <w:rsid w:val="00FB6598"/>
    <w:rsid w:val="00FC216A"/>
    <w:rsid w:val="00FD0943"/>
    <w:rsid w:val="00FD6085"/>
    <w:rsid w:val="00FF26EA"/>
    <w:rsid w:val="00FF2E5B"/>
    <w:rsid w:val="00FF7D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4D1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74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342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378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4D4B"/>
    <w:pPr>
      <w:ind w:left="720"/>
      <w:contextualSpacing/>
    </w:pPr>
  </w:style>
  <w:style w:type="paragraph" w:styleId="Koptekst">
    <w:name w:val="header"/>
    <w:basedOn w:val="Standaard"/>
    <w:link w:val="KoptekstChar"/>
    <w:uiPriority w:val="99"/>
    <w:unhideWhenUsed/>
    <w:rsid w:val="00544D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44D4B"/>
  </w:style>
  <w:style w:type="paragraph" w:styleId="Voettekst">
    <w:name w:val="footer"/>
    <w:basedOn w:val="Standaard"/>
    <w:link w:val="VoettekstChar"/>
    <w:uiPriority w:val="99"/>
    <w:unhideWhenUsed/>
    <w:rsid w:val="00544D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44D4B"/>
  </w:style>
  <w:style w:type="paragraph" w:styleId="Ballontekst">
    <w:name w:val="Balloon Text"/>
    <w:basedOn w:val="Standaard"/>
    <w:link w:val="BallontekstChar"/>
    <w:uiPriority w:val="99"/>
    <w:semiHidden/>
    <w:unhideWhenUsed/>
    <w:rsid w:val="00A15D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15D5D"/>
    <w:rPr>
      <w:rFonts w:ascii="Tahoma" w:hAnsi="Tahoma" w:cs="Tahoma"/>
      <w:sz w:val="16"/>
      <w:szCs w:val="16"/>
    </w:rPr>
  </w:style>
  <w:style w:type="table" w:styleId="Tabelraster">
    <w:name w:val="Table Grid"/>
    <w:basedOn w:val="Standaardtabel"/>
    <w:uiPriority w:val="59"/>
    <w:rsid w:val="00C90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7495C"/>
    <w:rPr>
      <w:rFonts w:asciiTheme="majorHAnsi" w:eastAsiaTheme="majorEastAsia" w:hAnsiTheme="majorHAnsi" w:cstheme="majorBidi"/>
      <w:b/>
      <w:bCs/>
      <w:color w:val="365F91" w:themeColor="accent1" w:themeShade="BF"/>
      <w:sz w:val="28"/>
      <w:szCs w:val="28"/>
    </w:rPr>
  </w:style>
  <w:style w:type="paragraph" w:styleId="Bibliografie">
    <w:name w:val="Bibliography"/>
    <w:basedOn w:val="Standaard"/>
    <w:next w:val="Standaard"/>
    <w:uiPriority w:val="37"/>
    <w:unhideWhenUsed/>
    <w:rsid w:val="00E62FBD"/>
  </w:style>
  <w:style w:type="paragraph" w:styleId="Kopvaninhoudsopgave">
    <w:name w:val="TOC Heading"/>
    <w:basedOn w:val="Kop1"/>
    <w:next w:val="Standaard"/>
    <w:uiPriority w:val="39"/>
    <w:semiHidden/>
    <w:unhideWhenUsed/>
    <w:qFormat/>
    <w:rsid w:val="009342B7"/>
    <w:pPr>
      <w:spacing w:line="276" w:lineRule="auto"/>
      <w:outlineLvl w:val="9"/>
    </w:pPr>
    <w:rPr>
      <w:lang w:eastAsia="nl-NL"/>
    </w:rPr>
  </w:style>
  <w:style w:type="paragraph" w:styleId="Inhopg2">
    <w:name w:val="toc 2"/>
    <w:basedOn w:val="Standaard"/>
    <w:next w:val="Standaard"/>
    <w:autoRedefine/>
    <w:uiPriority w:val="39"/>
    <w:unhideWhenUsed/>
    <w:qFormat/>
    <w:rsid w:val="009342B7"/>
    <w:pPr>
      <w:spacing w:after="100" w:line="276" w:lineRule="auto"/>
      <w:ind w:left="220"/>
    </w:pPr>
    <w:rPr>
      <w:rFonts w:eastAsiaTheme="minorEastAsia"/>
      <w:lang w:eastAsia="nl-NL"/>
    </w:rPr>
  </w:style>
  <w:style w:type="paragraph" w:styleId="Inhopg1">
    <w:name w:val="toc 1"/>
    <w:basedOn w:val="Standaard"/>
    <w:next w:val="Standaard"/>
    <w:autoRedefine/>
    <w:uiPriority w:val="39"/>
    <w:unhideWhenUsed/>
    <w:qFormat/>
    <w:rsid w:val="009342B7"/>
    <w:pPr>
      <w:spacing w:after="100" w:line="276" w:lineRule="auto"/>
    </w:pPr>
    <w:rPr>
      <w:rFonts w:eastAsiaTheme="minorEastAsia"/>
      <w:lang w:eastAsia="nl-NL"/>
    </w:rPr>
  </w:style>
  <w:style w:type="paragraph" w:styleId="Inhopg3">
    <w:name w:val="toc 3"/>
    <w:basedOn w:val="Standaard"/>
    <w:next w:val="Standaard"/>
    <w:autoRedefine/>
    <w:uiPriority w:val="39"/>
    <w:unhideWhenUsed/>
    <w:qFormat/>
    <w:rsid w:val="009342B7"/>
    <w:pPr>
      <w:spacing w:after="100" w:line="276" w:lineRule="auto"/>
      <w:ind w:left="440"/>
    </w:pPr>
    <w:rPr>
      <w:rFonts w:eastAsiaTheme="minorEastAsia"/>
      <w:lang w:eastAsia="nl-NL"/>
    </w:rPr>
  </w:style>
  <w:style w:type="character" w:styleId="Hyperlink">
    <w:name w:val="Hyperlink"/>
    <w:basedOn w:val="Standaardalinea-lettertype"/>
    <w:uiPriority w:val="99"/>
    <w:unhideWhenUsed/>
    <w:rsid w:val="009342B7"/>
    <w:rPr>
      <w:color w:val="0000FF" w:themeColor="hyperlink"/>
      <w:u w:val="single"/>
    </w:rPr>
  </w:style>
  <w:style w:type="character" w:customStyle="1" w:styleId="Kop2Char">
    <w:name w:val="Kop 2 Char"/>
    <w:basedOn w:val="Standaardalinea-lettertype"/>
    <w:link w:val="Kop2"/>
    <w:uiPriority w:val="9"/>
    <w:rsid w:val="009342B7"/>
    <w:rPr>
      <w:rFonts w:asciiTheme="majorHAnsi" w:eastAsiaTheme="majorEastAsia" w:hAnsiTheme="majorHAnsi" w:cstheme="majorBidi"/>
      <w:b/>
      <w:bCs/>
      <w:color w:val="4F81BD" w:themeColor="accent1"/>
      <w:sz w:val="26"/>
      <w:szCs w:val="26"/>
    </w:rPr>
  </w:style>
  <w:style w:type="table" w:styleId="Lichtelijst">
    <w:name w:val="Light List"/>
    <w:basedOn w:val="Standaardtabel"/>
    <w:uiPriority w:val="61"/>
    <w:rsid w:val="00061692"/>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arcering">
    <w:name w:val="Light Shading"/>
    <w:basedOn w:val="Standaardtabel"/>
    <w:uiPriority w:val="60"/>
    <w:rsid w:val="00E9165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E9165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emiddeldelijst1">
    <w:name w:val="Medium List 1"/>
    <w:basedOn w:val="Standaardtabel"/>
    <w:uiPriority w:val="65"/>
    <w:rsid w:val="00E9165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2">
    <w:name w:val="Medium List 2"/>
    <w:basedOn w:val="Standaardtabel"/>
    <w:uiPriority w:val="66"/>
    <w:rsid w:val="00E9165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rsid w:val="00E9165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chtraster">
    <w:name w:val="Light Grid"/>
    <w:basedOn w:val="Standaardtabel"/>
    <w:uiPriority w:val="62"/>
    <w:rsid w:val="00CB034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Kop3Char">
    <w:name w:val="Kop 3 Char"/>
    <w:basedOn w:val="Standaardalinea-lettertype"/>
    <w:link w:val="Kop3"/>
    <w:uiPriority w:val="9"/>
    <w:rsid w:val="00F37871"/>
    <w:rPr>
      <w:rFonts w:asciiTheme="majorHAnsi" w:eastAsiaTheme="majorEastAsia" w:hAnsiTheme="majorHAnsi" w:cstheme="majorBidi"/>
      <w:color w:val="243F60" w:themeColor="accent1" w:themeShade="7F"/>
      <w:sz w:val="24"/>
      <w:szCs w:val="24"/>
    </w:rPr>
  </w:style>
  <w:style w:type="character" w:styleId="Verwijzingopmerking">
    <w:name w:val="annotation reference"/>
    <w:basedOn w:val="Standaardalinea-lettertype"/>
    <w:uiPriority w:val="99"/>
    <w:semiHidden/>
    <w:unhideWhenUsed/>
    <w:rsid w:val="009F0D5F"/>
    <w:rPr>
      <w:sz w:val="16"/>
      <w:szCs w:val="16"/>
    </w:rPr>
  </w:style>
  <w:style w:type="paragraph" w:styleId="Tekstopmerking">
    <w:name w:val="annotation text"/>
    <w:basedOn w:val="Standaard"/>
    <w:link w:val="TekstopmerkingChar"/>
    <w:uiPriority w:val="99"/>
    <w:semiHidden/>
    <w:unhideWhenUsed/>
    <w:rsid w:val="009F0D5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F0D5F"/>
    <w:rPr>
      <w:sz w:val="20"/>
      <w:szCs w:val="20"/>
    </w:rPr>
  </w:style>
  <w:style w:type="paragraph" w:styleId="Onderwerpvanopmerking">
    <w:name w:val="annotation subject"/>
    <w:basedOn w:val="Tekstopmerking"/>
    <w:next w:val="Tekstopmerking"/>
    <w:link w:val="OnderwerpvanopmerkingChar"/>
    <w:uiPriority w:val="99"/>
    <w:semiHidden/>
    <w:unhideWhenUsed/>
    <w:rsid w:val="009F0D5F"/>
    <w:rPr>
      <w:b/>
      <w:bCs/>
    </w:rPr>
  </w:style>
  <w:style w:type="character" w:customStyle="1" w:styleId="OnderwerpvanopmerkingChar">
    <w:name w:val="Onderwerp van opmerking Char"/>
    <w:basedOn w:val="TekstopmerkingChar"/>
    <w:link w:val="Onderwerpvanopmerking"/>
    <w:uiPriority w:val="99"/>
    <w:semiHidden/>
    <w:rsid w:val="009F0D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03299">
      <w:bodyDiv w:val="1"/>
      <w:marLeft w:val="0"/>
      <w:marRight w:val="0"/>
      <w:marTop w:val="0"/>
      <w:marBottom w:val="0"/>
      <w:divBdr>
        <w:top w:val="none" w:sz="0" w:space="0" w:color="auto"/>
        <w:left w:val="none" w:sz="0" w:space="0" w:color="auto"/>
        <w:bottom w:val="none" w:sz="0" w:space="0" w:color="auto"/>
        <w:right w:val="none" w:sz="0" w:space="0" w:color="auto"/>
      </w:divBdr>
      <w:divsChild>
        <w:div w:id="1653287153">
          <w:marLeft w:val="0"/>
          <w:marRight w:val="0"/>
          <w:marTop w:val="0"/>
          <w:marBottom w:val="0"/>
          <w:divBdr>
            <w:top w:val="none" w:sz="0" w:space="0" w:color="auto"/>
            <w:left w:val="none" w:sz="0" w:space="0" w:color="auto"/>
            <w:bottom w:val="none" w:sz="0" w:space="0" w:color="auto"/>
            <w:right w:val="none" w:sz="0" w:space="0" w:color="auto"/>
          </w:divBdr>
        </w:div>
        <w:div w:id="1243292951">
          <w:marLeft w:val="0"/>
          <w:marRight w:val="0"/>
          <w:marTop w:val="0"/>
          <w:marBottom w:val="0"/>
          <w:divBdr>
            <w:top w:val="none" w:sz="0" w:space="0" w:color="auto"/>
            <w:left w:val="none" w:sz="0" w:space="0" w:color="auto"/>
            <w:bottom w:val="none" w:sz="0" w:space="0" w:color="auto"/>
            <w:right w:val="none" w:sz="0" w:space="0" w:color="auto"/>
          </w:divBdr>
        </w:div>
        <w:div w:id="1796479363">
          <w:marLeft w:val="0"/>
          <w:marRight w:val="0"/>
          <w:marTop w:val="0"/>
          <w:marBottom w:val="0"/>
          <w:divBdr>
            <w:top w:val="none" w:sz="0" w:space="0" w:color="auto"/>
            <w:left w:val="none" w:sz="0" w:space="0" w:color="auto"/>
            <w:bottom w:val="none" w:sz="0" w:space="0" w:color="auto"/>
            <w:right w:val="none" w:sz="0" w:space="0" w:color="auto"/>
          </w:divBdr>
        </w:div>
        <w:div w:id="1137458191">
          <w:marLeft w:val="0"/>
          <w:marRight w:val="0"/>
          <w:marTop w:val="0"/>
          <w:marBottom w:val="0"/>
          <w:divBdr>
            <w:top w:val="none" w:sz="0" w:space="0" w:color="auto"/>
            <w:left w:val="none" w:sz="0" w:space="0" w:color="auto"/>
            <w:bottom w:val="none" w:sz="0" w:space="0" w:color="auto"/>
            <w:right w:val="none" w:sz="0" w:space="0" w:color="auto"/>
          </w:divBdr>
        </w:div>
        <w:div w:id="662204345">
          <w:marLeft w:val="0"/>
          <w:marRight w:val="0"/>
          <w:marTop w:val="0"/>
          <w:marBottom w:val="0"/>
          <w:divBdr>
            <w:top w:val="none" w:sz="0" w:space="0" w:color="auto"/>
            <w:left w:val="none" w:sz="0" w:space="0" w:color="auto"/>
            <w:bottom w:val="none" w:sz="0" w:space="0" w:color="auto"/>
            <w:right w:val="none" w:sz="0" w:space="0" w:color="auto"/>
          </w:divBdr>
        </w:div>
        <w:div w:id="814952032">
          <w:marLeft w:val="0"/>
          <w:marRight w:val="0"/>
          <w:marTop w:val="0"/>
          <w:marBottom w:val="0"/>
          <w:divBdr>
            <w:top w:val="none" w:sz="0" w:space="0" w:color="auto"/>
            <w:left w:val="none" w:sz="0" w:space="0" w:color="auto"/>
            <w:bottom w:val="none" w:sz="0" w:space="0" w:color="auto"/>
            <w:right w:val="none" w:sz="0" w:space="0" w:color="auto"/>
          </w:divBdr>
        </w:div>
        <w:div w:id="1101603254">
          <w:marLeft w:val="0"/>
          <w:marRight w:val="0"/>
          <w:marTop w:val="0"/>
          <w:marBottom w:val="0"/>
          <w:divBdr>
            <w:top w:val="none" w:sz="0" w:space="0" w:color="auto"/>
            <w:left w:val="none" w:sz="0" w:space="0" w:color="auto"/>
            <w:bottom w:val="none" w:sz="0" w:space="0" w:color="auto"/>
            <w:right w:val="none" w:sz="0" w:space="0" w:color="auto"/>
          </w:divBdr>
        </w:div>
        <w:div w:id="1346009971">
          <w:marLeft w:val="0"/>
          <w:marRight w:val="0"/>
          <w:marTop w:val="0"/>
          <w:marBottom w:val="0"/>
          <w:divBdr>
            <w:top w:val="none" w:sz="0" w:space="0" w:color="auto"/>
            <w:left w:val="none" w:sz="0" w:space="0" w:color="auto"/>
            <w:bottom w:val="none" w:sz="0" w:space="0" w:color="auto"/>
            <w:right w:val="none" w:sz="0" w:space="0" w:color="auto"/>
          </w:divBdr>
        </w:div>
      </w:divsChild>
    </w:div>
    <w:div w:id="1220748220">
      <w:bodyDiv w:val="1"/>
      <w:marLeft w:val="0"/>
      <w:marRight w:val="0"/>
      <w:marTop w:val="0"/>
      <w:marBottom w:val="0"/>
      <w:divBdr>
        <w:top w:val="none" w:sz="0" w:space="0" w:color="auto"/>
        <w:left w:val="none" w:sz="0" w:space="0" w:color="auto"/>
        <w:bottom w:val="none" w:sz="0" w:space="0" w:color="auto"/>
        <w:right w:val="none" w:sz="0" w:space="0" w:color="auto"/>
      </w:divBdr>
      <w:divsChild>
        <w:div w:id="876552918">
          <w:marLeft w:val="0"/>
          <w:marRight w:val="0"/>
          <w:marTop w:val="0"/>
          <w:marBottom w:val="0"/>
          <w:divBdr>
            <w:top w:val="none" w:sz="0" w:space="0" w:color="auto"/>
            <w:left w:val="none" w:sz="0" w:space="0" w:color="auto"/>
            <w:bottom w:val="none" w:sz="0" w:space="0" w:color="auto"/>
            <w:right w:val="none" w:sz="0" w:space="0" w:color="auto"/>
          </w:divBdr>
        </w:div>
        <w:div w:id="182329792">
          <w:marLeft w:val="0"/>
          <w:marRight w:val="0"/>
          <w:marTop w:val="0"/>
          <w:marBottom w:val="0"/>
          <w:divBdr>
            <w:top w:val="none" w:sz="0" w:space="0" w:color="auto"/>
            <w:left w:val="none" w:sz="0" w:space="0" w:color="auto"/>
            <w:bottom w:val="none" w:sz="0" w:space="0" w:color="auto"/>
            <w:right w:val="none" w:sz="0" w:space="0" w:color="auto"/>
          </w:divBdr>
        </w:div>
        <w:div w:id="1707368083">
          <w:marLeft w:val="0"/>
          <w:marRight w:val="0"/>
          <w:marTop w:val="0"/>
          <w:marBottom w:val="0"/>
          <w:divBdr>
            <w:top w:val="none" w:sz="0" w:space="0" w:color="auto"/>
            <w:left w:val="none" w:sz="0" w:space="0" w:color="auto"/>
            <w:bottom w:val="none" w:sz="0" w:space="0" w:color="auto"/>
            <w:right w:val="none" w:sz="0" w:space="0" w:color="auto"/>
          </w:divBdr>
        </w:div>
        <w:div w:id="1215195566">
          <w:marLeft w:val="0"/>
          <w:marRight w:val="0"/>
          <w:marTop w:val="0"/>
          <w:marBottom w:val="0"/>
          <w:divBdr>
            <w:top w:val="none" w:sz="0" w:space="0" w:color="auto"/>
            <w:left w:val="none" w:sz="0" w:space="0" w:color="auto"/>
            <w:bottom w:val="none" w:sz="0" w:space="0" w:color="auto"/>
            <w:right w:val="none" w:sz="0" w:space="0" w:color="auto"/>
          </w:divBdr>
        </w:div>
        <w:div w:id="1911115421">
          <w:marLeft w:val="0"/>
          <w:marRight w:val="0"/>
          <w:marTop w:val="0"/>
          <w:marBottom w:val="0"/>
          <w:divBdr>
            <w:top w:val="none" w:sz="0" w:space="0" w:color="auto"/>
            <w:left w:val="none" w:sz="0" w:space="0" w:color="auto"/>
            <w:bottom w:val="none" w:sz="0" w:space="0" w:color="auto"/>
            <w:right w:val="none" w:sz="0" w:space="0" w:color="auto"/>
          </w:divBdr>
        </w:div>
        <w:div w:id="33192067">
          <w:marLeft w:val="0"/>
          <w:marRight w:val="0"/>
          <w:marTop w:val="0"/>
          <w:marBottom w:val="0"/>
          <w:divBdr>
            <w:top w:val="none" w:sz="0" w:space="0" w:color="auto"/>
            <w:left w:val="none" w:sz="0" w:space="0" w:color="auto"/>
            <w:bottom w:val="none" w:sz="0" w:space="0" w:color="auto"/>
            <w:right w:val="none" w:sz="0" w:space="0" w:color="auto"/>
          </w:divBdr>
        </w:div>
        <w:div w:id="1393582953">
          <w:marLeft w:val="0"/>
          <w:marRight w:val="0"/>
          <w:marTop w:val="0"/>
          <w:marBottom w:val="0"/>
          <w:divBdr>
            <w:top w:val="none" w:sz="0" w:space="0" w:color="auto"/>
            <w:left w:val="none" w:sz="0" w:space="0" w:color="auto"/>
            <w:bottom w:val="none" w:sz="0" w:space="0" w:color="auto"/>
            <w:right w:val="none" w:sz="0" w:space="0" w:color="auto"/>
          </w:divBdr>
        </w:div>
        <w:div w:id="1360624948">
          <w:marLeft w:val="0"/>
          <w:marRight w:val="0"/>
          <w:marTop w:val="0"/>
          <w:marBottom w:val="0"/>
          <w:divBdr>
            <w:top w:val="none" w:sz="0" w:space="0" w:color="auto"/>
            <w:left w:val="none" w:sz="0" w:space="0" w:color="auto"/>
            <w:bottom w:val="none" w:sz="0" w:space="0" w:color="auto"/>
            <w:right w:val="none" w:sz="0" w:space="0" w:color="auto"/>
          </w:divBdr>
        </w:div>
        <w:div w:id="1575778778">
          <w:marLeft w:val="0"/>
          <w:marRight w:val="0"/>
          <w:marTop w:val="0"/>
          <w:marBottom w:val="0"/>
          <w:divBdr>
            <w:top w:val="none" w:sz="0" w:space="0" w:color="auto"/>
            <w:left w:val="none" w:sz="0" w:space="0" w:color="auto"/>
            <w:bottom w:val="none" w:sz="0" w:space="0" w:color="auto"/>
            <w:right w:val="none" w:sz="0" w:space="0" w:color="auto"/>
          </w:divBdr>
        </w:div>
        <w:div w:id="1169834622">
          <w:marLeft w:val="0"/>
          <w:marRight w:val="0"/>
          <w:marTop w:val="0"/>
          <w:marBottom w:val="0"/>
          <w:divBdr>
            <w:top w:val="none" w:sz="0" w:space="0" w:color="auto"/>
            <w:left w:val="none" w:sz="0" w:space="0" w:color="auto"/>
            <w:bottom w:val="none" w:sz="0" w:space="0" w:color="auto"/>
            <w:right w:val="none" w:sz="0" w:space="0" w:color="auto"/>
          </w:divBdr>
        </w:div>
        <w:div w:id="119080131">
          <w:marLeft w:val="0"/>
          <w:marRight w:val="0"/>
          <w:marTop w:val="0"/>
          <w:marBottom w:val="0"/>
          <w:divBdr>
            <w:top w:val="none" w:sz="0" w:space="0" w:color="auto"/>
            <w:left w:val="none" w:sz="0" w:space="0" w:color="auto"/>
            <w:bottom w:val="none" w:sz="0" w:space="0" w:color="auto"/>
            <w:right w:val="none" w:sz="0" w:space="0" w:color="auto"/>
          </w:divBdr>
        </w:div>
        <w:div w:id="767433059">
          <w:marLeft w:val="0"/>
          <w:marRight w:val="0"/>
          <w:marTop w:val="0"/>
          <w:marBottom w:val="0"/>
          <w:divBdr>
            <w:top w:val="none" w:sz="0" w:space="0" w:color="auto"/>
            <w:left w:val="none" w:sz="0" w:space="0" w:color="auto"/>
            <w:bottom w:val="none" w:sz="0" w:space="0" w:color="auto"/>
            <w:right w:val="none" w:sz="0" w:space="0" w:color="auto"/>
          </w:divBdr>
        </w:div>
        <w:div w:id="2124036182">
          <w:marLeft w:val="0"/>
          <w:marRight w:val="0"/>
          <w:marTop w:val="0"/>
          <w:marBottom w:val="0"/>
          <w:divBdr>
            <w:top w:val="none" w:sz="0" w:space="0" w:color="auto"/>
            <w:left w:val="none" w:sz="0" w:space="0" w:color="auto"/>
            <w:bottom w:val="none" w:sz="0" w:space="0" w:color="auto"/>
            <w:right w:val="none" w:sz="0" w:space="0" w:color="auto"/>
          </w:divBdr>
        </w:div>
      </w:divsChild>
    </w:div>
    <w:div w:id="1365331868">
      <w:bodyDiv w:val="1"/>
      <w:marLeft w:val="0"/>
      <w:marRight w:val="0"/>
      <w:marTop w:val="0"/>
      <w:marBottom w:val="0"/>
      <w:divBdr>
        <w:top w:val="none" w:sz="0" w:space="0" w:color="auto"/>
        <w:left w:val="none" w:sz="0" w:space="0" w:color="auto"/>
        <w:bottom w:val="none" w:sz="0" w:space="0" w:color="auto"/>
        <w:right w:val="none" w:sz="0" w:space="0" w:color="auto"/>
      </w:divBdr>
      <w:divsChild>
        <w:div w:id="1287849950">
          <w:marLeft w:val="0"/>
          <w:marRight w:val="0"/>
          <w:marTop w:val="0"/>
          <w:marBottom w:val="0"/>
          <w:divBdr>
            <w:top w:val="none" w:sz="0" w:space="0" w:color="auto"/>
            <w:left w:val="none" w:sz="0" w:space="0" w:color="auto"/>
            <w:bottom w:val="none" w:sz="0" w:space="0" w:color="auto"/>
            <w:right w:val="none" w:sz="0" w:space="0" w:color="auto"/>
          </w:divBdr>
        </w:div>
        <w:div w:id="1423604877">
          <w:marLeft w:val="0"/>
          <w:marRight w:val="0"/>
          <w:marTop w:val="0"/>
          <w:marBottom w:val="0"/>
          <w:divBdr>
            <w:top w:val="none" w:sz="0" w:space="0" w:color="auto"/>
            <w:left w:val="none" w:sz="0" w:space="0" w:color="auto"/>
            <w:bottom w:val="none" w:sz="0" w:space="0" w:color="auto"/>
            <w:right w:val="none" w:sz="0" w:space="0" w:color="auto"/>
          </w:divBdr>
        </w:div>
        <w:div w:id="1753968115">
          <w:marLeft w:val="0"/>
          <w:marRight w:val="0"/>
          <w:marTop w:val="0"/>
          <w:marBottom w:val="0"/>
          <w:divBdr>
            <w:top w:val="none" w:sz="0" w:space="0" w:color="auto"/>
            <w:left w:val="none" w:sz="0" w:space="0" w:color="auto"/>
            <w:bottom w:val="none" w:sz="0" w:space="0" w:color="auto"/>
            <w:right w:val="none" w:sz="0" w:space="0" w:color="auto"/>
          </w:divBdr>
        </w:div>
        <w:div w:id="810100342">
          <w:marLeft w:val="0"/>
          <w:marRight w:val="0"/>
          <w:marTop w:val="0"/>
          <w:marBottom w:val="0"/>
          <w:divBdr>
            <w:top w:val="none" w:sz="0" w:space="0" w:color="auto"/>
            <w:left w:val="none" w:sz="0" w:space="0" w:color="auto"/>
            <w:bottom w:val="none" w:sz="0" w:space="0" w:color="auto"/>
            <w:right w:val="none" w:sz="0" w:space="0" w:color="auto"/>
          </w:divBdr>
        </w:div>
        <w:div w:id="502745798">
          <w:marLeft w:val="0"/>
          <w:marRight w:val="0"/>
          <w:marTop w:val="0"/>
          <w:marBottom w:val="0"/>
          <w:divBdr>
            <w:top w:val="none" w:sz="0" w:space="0" w:color="auto"/>
            <w:left w:val="none" w:sz="0" w:space="0" w:color="auto"/>
            <w:bottom w:val="none" w:sz="0" w:space="0" w:color="auto"/>
            <w:right w:val="none" w:sz="0" w:space="0" w:color="auto"/>
          </w:divBdr>
        </w:div>
        <w:div w:id="573442022">
          <w:marLeft w:val="0"/>
          <w:marRight w:val="0"/>
          <w:marTop w:val="0"/>
          <w:marBottom w:val="0"/>
          <w:divBdr>
            <w:top w:val="none" w:sz="0" w:space="0" w:color="auto"/>
            <w:left w:val="none" w:sz="0" w:space="0" w:color="auto"/>
            <w:bottom w:val="none" w:sz="0" w:space="0" w:color="auto"/>
            <w:right w:val="none" w:sz="0" w:space="0" w:color="auto"/>
          </w:divBdr>
        </w:div>
        <w:div w:id="413013944">
          <w:marLeft w:val="0"/>
          <w:marRight w:val="0"/>
          <w:marTop w:val="0"/>
          <w:marBottom w:val="0"/>
          <w:divBdr>
            <w:top w:val="none" w:sz="0" w:space="0" w:color="auto"/>
            <w:left w:val="none" w:sz="0" w:space="0" w:color="auto"/>
            <w:bottom w:val="none" w:sz="0" w:space="0" w:color="auto"/>
            <w:right w:val="none" w:sz="0" w:space="0" w:color="auto"/>
          </w:divBdr>
        </w:div>
        <w:div w:id="12150408">
          <w:marLeft w:val="0"/>
          <w:marRight w:val="0"/>
          <w:marTop w:val="0"/>
          <w:marBottom w:val="0"/>
          <w:divBdr>
            <w:top w:val="none" w:sz="0" w:space="0" w:color="auto"/>
            <w:left w:val="none" w:sz="0" w:space="0" w:color="auto"/>
            <w:bottom w:val="none" w:sz="0" w:space="0" w:color="auto"/>
            <w:right w:val="none" w:sz="0" w:space="0" w:color="auto"/>
          </w:divBdr>
        </w:div>
        <w:div w:id="463695764">
          <w:marLeft w:val="0"/>
          <w:marRight w:val="0"/>
          <w:marTop w:val="0"/>
          <w:marBottom w:val="0"/>
          <w:divBdr>
            <w:top w:val="none" w:sz="0" w:space="0" w:color="auto"/>
            <w:left w:val="none" w:sz="0" w:space="0" w:color="auto"/>
            <w:bottom w:val="none" w:sz="0" w:space="0" w:color="auto"/>
            <w:right w:val="none" w:sz="0" w:space="0" w:color="auto"/>
          </w:divBdr>
        </w:div>
        <w:div w:id="634876385">
          <w:marLeft w:val="0"/>
          <w:marRight w:val="0"/>
          <w:marTop w:val="0"/>
          <w:marBottom w:val="0"/>
          <w:divBdr>
            <w:top w:val="none" w:sz="0" w:space="0" w:color="auto"/>
            <w:left w:val="none" w:sz="0" w:space="0" w:color="auto"/>
            <w:bottom w:val="none" w:sz="0" w:space="0" w:color="auto"/>
            <w:right w:val="none" w:sz="0" w:space="0" w:color="auto"/>
          </w:divBdr>
        </w:div>
        <w:div w:id="1865749703">
          <w:marLeft w:val="0"/>
          <w:marRight w:val="0"/>
          <w:marTop w:val="0"/>
          <w:marBottom w:val="0"/>
          <w:divBdr>
            <w:top w:val="none" w:sz="0" w:space="0" w:color="auto"/>
            <w:left w:val="none" w:sz="0" w:space="0" w:color="auto"/>
            <w:bottom w:val="none" w:sz="0" w:space="0" w:color="auto"/>
            <w:right w:val="none" w:sz="0" w:space="0" w:color="auto"/>
          </w:divBdr>
        </w:div>
        <w:div w:id="556598290">
          <w:marLeft w:val="0"/>
          <w:marRight w:val="0"/>
          <w:marTop w:val="0"/>
          <w:marBottom w:val="0"/>
          <w:divBdr>
            <w:top w:val="none" w:sz="0" w:space="0" w:color="auto"/>
            <w:left w:val="none" w:sz="0" w:space="0" w:color="auto"/>
            <w:bottom w:val="none" w:sz="0" w:space="0" w:color="auto"/>
            <w:right w:val="none" w:sz="0" w:space="0" w:color="auto"/>
          </w:divBdr>
        </w:div>
        <w:div w:id="1069890684">
          <w:marLeft w:val="0"/>
          <w:marRight w:val="0"/>
          <w:marTop w:val="0"/>
          <w:marBottom w:val="0"/>
          <w:divBdr>
            <w:top w:val="none" w:sz="0" w:space="0" w:color="auto"/>
            <w:left w:val="none" w:sz="0" w:space="0" w:color="auto"/>
            <w:bottom w:val="none" w:sz="0" w:space="0" w:color="auto"/>
            <w:right w:val="none" w:sz="0" w:space="0" w:color="auto"/>
          </w:divBdr>
        </w:div>
        <w:div w:id="1836259915">
          <w:marLeft w:val="0"/>
          <w:marRight w:val="0"/>
          <w:marTop w:val="0"/>
          <w:marBottom w:val="0"/>
          <w:divBdr>
            <w:top w:val="none" w:sz="0" w:space="0" w:color="auto"/>
            <w:left w:val="none" w:sz="0" w:space="0" w:color="auto"/>
            <w:bottom w:val="none" w:sz="0" w:space="0" w:color="auto"/>
            <w:right w:val="none" w:sz="0" w:space="0" w:color="auto"/>
          </w:divBdr>
        </w:div>
      </w:divsChild>
    </w:div>
    <w:div w:id="1603218637">
      <w:bodyDiv w:val="1"/>
      <w:marLeft w:val="0"/>
      <w:marRight w:val="0"/>
      <w:marTop w:val="0"/>
      <w:marBottom w:val="0"/>
      <w:divBdr>
        <w:top w:val="none" w:sz="0" w:space="0" w:color="auto"/>
        <w:left w:val="none" w:sz="0" w:space="0" w:color="auto"/>
        <w:bottom w:val="none" w:sz="0" w:space="0" w:color="auto"/>
        <w:right w:val="none" w:sz="0" w:space="0" w:color="auto"/>
      </w:divBdr>
      <w:divsChild>
        <w:div w:id="1229725941">
          <w:marLeft w:val="547"/>
          <w:marRight w:val="0"/>
          <w:marTop w:val="0"/>
          <w:marBottom w:val="0"/>
          <w:divBdr>
            <w:top w:val="none" w:sz="0" w:space="0" w:color="auto"/>
            <w:left w:val="none" w:sz="0" w:space="0" w:color="auto"/>
            <w:bottom w:val="none" w:sz="0" w:space="0" w:color="auto"/>
            <w:right w:val="none" w:sz="0" w:space="0" w:color="auto"/>
          </w:divBdr>
        </w:div>
      </w:divsChild>
    </w:div>
    <w:div w:id="1705516344">
      <w:bodyDiv w:val="1"/>
      <w:marLeft w:val="0"/>
      <w:marRight w:val="0"/>
      <w:marTop w:val="0"/>
      <w:marBottom w:val="0"/>
      <w:divBdr>
        <w:top w:val="none" w:sz="0" w:space="0" w:color="auto"/>
        <w:left w:val="none" w:sz="0" w:space="0" w:color="auto"/>
        <w:bottom w:val="none" w:sz="0" w:space="0" w:color="auto"/>
        <w:right w:val="none" w:sz="0" w:space="0" w:color="auto"/>
      </w:divBdr>
      <w:divsChild>
        <w:div w:id="673728867">
          <w:marLeft w:val="0"/>
          <w:marRight w:val="0"/>
          <w:marTop w:val="0"/>
          <w:marBottom w:val="0"/>
          <w:divBdr>
            <w:top w:val="none" w:sz="0" w:space="0" w:color="auto"/>
            <w:left w:val="none" w:sz="0" w:space="0" w:color="auto"/>
            <w:bottom w:val="none" w:sz="0" w:space="0" w:color="auto"/>
            <w:right w:val="none" w:sz="0" w:space="0" w:color="auto"/>
          </w:divBdr>
        </w:div>
        <w:div w:id="114105591">
          <w:marLeft w:val="0"/>
          <w:marRight w:val="0"/>
          <w:marTop w:val="0"/>
          <w:marBottom w:val="0"/>
          <w:divBdr>
            <w:top w:val="none" w:sz="0" w:space="0" w:color="auto"/>
            <w:left w:val="none" w:sz="0" w:space="0" w:color="auto"/>
            <w:bottom w:val="none" w:sz="0" w:space="0" w:color="auto"/>
            <w:right w:val="none" w:sz="0" w:space="0" w:color="auto"/>
          </w:divBdr>
        </w:div>
        <w:div w:id="1352024505">
          <w:marLeft w:val="0"/>
          <w:marRight w:val="0"/>
          <w:marTop w:val="0"/>
          <w:marBottom w:val="0"/>
          <w:divBdr>
            <w:top w:val="none" w:sz="0" w:space="0" w:color="auto"/>
            <w:left w:val="none" w:sz="0" w:space="0" w:color="auto"/>
            <w:bottom w:val="none" w:sz="0" w:space="0" w:color="auto"/>
            <w:right w:val="none" w:sz="0" w:space="0" w:color="auto"/>
          </w:divBdr>
        </w:div>
        <w:div w:id="1669092172">
          <w:marLeft w:val="0"/>
          <w:marRight w:val="0"/>
          <w:marTop w:val="0"/>
          <w:marBottom w:val="0"/>
          <w:divBdr>
            <w:top w:val="none" w:sz="0" w:space="0" w:color="auto"/>
            <w:left w:val="none" w:sz="0" w:space="0" w:color="auto"/>
            <w:bottom w:val="none" w:sz="0" w:space="0" w:color="auto"/>
            <w:right w:val="none" w:sz="0" w:space="0" w:color="auto"/>
          </w:divBdr>
        </w:div>
        <w:div w:id="862674680">
          <w:marLeft w:val="0"/>
          <w:marRight w:val="0"/>
          <w:marTop w:val="0"/>
          <w:marBottom w:val="0"/>
          <w:divBdr>
            <w:top w:val="none" w:sz="0" w:space="0" w:color="auto"/>
            <w:left w:val="none" w:sz="0" w:space="0" w:color="auto"/>
            <w:bottom w:val="none" w:sz="0" w:space="0" w:color="auto"/>
            <w:right w:val="none" w:sz="0" w:space="0" w:color="auto"/>
          </w:divBdr>
        </w:div>
        <w:div w:id="1759402421">
          <w:marLeft w:val="0"/>
          <w:marRight w:val="0"/>
          <w:marTop w:val="0"/>
          <w:marBottom w:val="0"/>
          <w:divBdr>
            <w:top w:val="none" w:sz="0" w:space="0" w:color="auto"/>
            <w:left w:val="none" w:sz="0" w:space="0" w:color="auto"/>
            <w:bottom w:val="none" w:sz="0" w:space="0" w:color="auto"/>
            <w:right w:val="none" w:sz="0" w:space="0" w:color="auto"/>
          </w:divBdr>
        </w:div>
        <w:div w:id="260769362">
          <w:marLeft w:val="0"/>
          <w:marRight w:val="0"/>
          <w:marTop w:val="0"/>
          <w:marBottom w:val="0"/>
          <w:divBdr>
            <w:top w:val="none" w:sz="0" w:space="0" w:color="auto"/>
            <w:left w:val="none" w:sz="0" w:space="0" w:color="auto"/>
            <w:bottom w:val="none" w:sz="0" w:space="0" w:color="auto"/>
            <w:right w:val="none" w:sz="0" w:space="0" w:color="auto"/>
          </w:divBdr>
        </w:div>
        <w:div w:id="168104877">
          <w:marLeft w:val="0"/>
          <w:marRight w:val="0"/>
          <w:marTop w:val="0"/>
          <w:marBottom w:val="0"/>
          <w:divBdr>
            <w:top w:val="none" w:sz="0" w:space="0" w:color="auto"/>
            <w:left w:val="none" w:sz="0" w:space="0" w:color="auto"/>
            <w:bottom w:val="none" w:sz="0" w:space="0" w:color="auto"/>
            <w:right w:val="none" w:sz="0" w:space="0" w:color="auto"/>
          </w:divBdr>
        </w:div>
      </w:divsChild>
    </w:div>
    <w:div w:id="1809397076">
      <w:bodyDiv w:val="1"/>
      <w:marLeft w:val="0"/>
      <w:marRight w:val="0"/>
      <w:marTop w:val="0"/>
      <w:marBottom w:val="0"/>
      <w:divBdr>
        <w:top w:val="none" w:sz="0" w:space="0" w:color="auto"/>
        <w:left w:val="none" w:sz="0" w:space="0" w:color="auto"/>
        <w:bottom w:val="none" w:sz="0" w:space="0" w:color="auto"/>
        <w:right w:val="none" w:sz="0" w:space="0" w:color="auto"/>
      </w:divBdr>
      <w:divsChild>
        <w:div w:id="1888295761">
          <w:marLeft w:val="0"/>
          <w:marRight w:val="0"/>
          <w:marTop w:val="0"/>
          <w:marBottom w:val="0"/>
          <w:divBdr>
            <w:top w:val="none" w:sz="0" w:space="0" w:color="auto"/>
            <w:left w:val="none" w:sz="0" w:space="0" w:color="auto"/>
            <w:bottom w:val="none" w:sz="0" w:space="0" w:color="auto"/>
            <w:right w:val="none" w:sz="0" w:space="0" w:color="auto"/>
          </w:divBdr>
        </w:div>
        <w:div w:id="171796927">
          <w:marLeft w:val="0"/>
          <w:marRight w:val="0"/>
          <w:marTop w:val="0"/>
          <w:marBottom w:val="0"/>
          <w:divBdr>
            <w:top w:val="none" w:sz="0" w:space="0" w:color="auto"/>
            <w:left w:val="none" w:sz="0" w:space="0" w:color="auto"/>
            <w:bottom w:val="none" w:sz="0" w:space="0" w:color="auto"/>
            <w:right w:val="none" w:sz="0" w:space="0" w:color="auto"/>
          </w:divBdr>
        </w:div>
        <w:div w:id="1973708501">
          <w:marLeft w:val="0"/>
          <w:marRight w:val="0"/>
          <w:marTop w:val="0"/>
          <w:marBottom w:val="0"/>
          <w:divBdr>
            <w:top w:val="none" w:sz="0" w:space="0" w:color="auto"/>
            <w:left w:val="none" w:sz="0" w:space="0" w:color="auto"/>
            <w:bottom w:val="none" w:sz="0" w:space="0" w:color="auto"/>
            <w:right w:val="none" w:sz="0" w:space="0" w:color="auto"/>
          </w:divBdr>
        </w:div>
        <w:div w:id="228082371">
          <w:marLeft w:val="0"/>
          <w:marRight w:val="0"/>
          <w:marTop w:val="0"/>
          <w:marBottom w:val="0"/>
          <w:divBdr>
            <w:top w:val="none" w:sz="0" w:space="0" w:color="auto"/>
            <w:left w:val="none" w:sz="0" w:space="0" w:color="auto"/>
            <w:bottom w:val="none" w:sz="0" w:space="0" w:color="auto"/>
            <w:right w:val="none" w:sz="0" w:space="0" w:color="auto"/>
          </w:divBdr>
        </w:div>
        <w:div w:id="1517765440">
          <w:marLeft w:val="0"/>
          <w:marRight w:val="0"/>
          <w:marTop w:val="0"/>
          <w:marBottom w:val="0"/>
          <w:divBdr>
            <w:top w:val="none" w:sz="0" w:space="0" w:color="auto"/>
            <w:left w:val="none" w:sz="0" w:space="0" w:color="auto"/>
            <w:bottom w:val="none" w:sz="0" w:space="0" w:color="auto"/>
            <w:right w:val="none" w:sz="0" w:space="0" w:color="auto"/>
          </w:divBdr>
        </w:div>
        <w:div w:id="92095634">
          <w:marLeft w:val="0"/>
          <w:marRight w:val="0"/>
          <w:marTop w:val="0"/>
          <w:marBottom w:val="0"/>
          <w:divBdr>
            <w:top w:val="none" w:sz="0" w:space="0" w:color="auto"/>
            <w:left w:val="none" w:sz="0" w:space="0" w:color="auto"/>
            <w:bottom w:val="none" w:sz="0" w:space="0" w:color="auto"/>
            <w:right w:val="none" w:sz="0" w:space="0" w:color="auto"/>
          </w:divBdr>
        </w:div>
        <w:div w:id="1047875310">
          <w:marLeft w:val="0"/>
          <w:marRight w:val="0"/>
          <w:marTop w:val="0"/>
          <w:marBottom w:val="0"/>
          <w:divBdr>
            <w:top w:val="none" w:sz="0" w:space="0" w:color="auto"/>
            <w:left w:val="none" w:sz="0" w:space="0" w:color="auto"/>
            <w:bottom w:val="none" w:sz="0" w:space="0" w:color="auto"/>
            <w:right w:val="none" w:sz="0" w:space="0" w:color="auto"/>
          </w:divBdr>
        </w:div>
        <w:div w:id="442647787">
          <w:marLeft w:val="0"/>
          <w:marRight w:val="0"/>
          <w:marTop w:val="0"/>
          <w:marBottom w:val="0"/>
          <w:divBdr>
            <w:top w:val="none" w:sz="0" w:space="0" w:color="auto"/>
            <w:left w:val="none" w:sz="0" w:space="0" w:color="auto"/>
            <w:bottom w:val="none" w:sz="0" w:space="0" w:color="auto"/>
            <w:right w:val="none" w:sz="0" w:space="0" w:color="auto"/>
          </w:divBdr>
        </w:div>
        <w:div w:id="142241638">
          <w:marLeft w:val="0"/>
          <w:marRight w:val="0"/>
          <w:marTop w:val="0"/>
          <w:marBottom w:val="0"/>
          <w:divBdr>
            <w:top w:val="none" w:sz="0" w:space="0" w:color="auto"/>
            <w:left w:val="none" w:sz="0" w:space="0" w:color="auto"/>
            <w:bottom w:val="none" w:sz="0" w:space="0" w:color="auto"/>
            <w:right w:val="none" w:sz="0" w:space="0" w:color="auto"/>
          </w:divBdr>
        </w:div>
        <w:div w:id="1483279846">
          <w:marLeft w:val="0"/>
          <w:marRight w:val="0"/>
          <w:marTop w:val="0"/>
          <w:marBottom w:val="0"/>
          <w:divBdr>
            <w:top w:val="none" w:sz="0" w:space="0" w:color="auto"/>
            <w:left w:val="none" w:sz="0" w:space="0" w:color="auto"/>
            <w:bottom w:val="none" w:sz="0" w:space="0" w:color="auto"/>
            <w:right w:val="none" w:sz="0" w:space="0" w:color="auto"/>
          </w:divBdr>
        </w:div>
        <w:div w:id="918367557">
          <w:marLeft w:val="0"/>
          <w:marRight w:val="0"/>
          <w:marTop w:val="0"/>
          <w:marBottom w:val="0"/>
          <w:divBdr>
            <w:top w:val="none" w:sz="0" w:space="0" w:color="auto"/>
            <w:left w:val="none" w:sz="0" w:space="0" w:color="auto"/>
            <w:bottom w:val="none" w:sz="0" w:space="0" w:color="auto"/>
            <w:right w:val="none" w:sz="0" w:space="0" w:color="auto"/>
          </w:divBdr>
        </w:div>
        <w:div w:id="1256984169">
          <w:marLeft w:val="0"/>
          <w:marRight w:val="0"/>
          <w:marTop w:val="0"/>
          <w:marBottom w:val="0"/>
          <w:divBdr>
            <w:top w:val="none" w:sz="0" w:space="0" w:color="auto"/>
            <w:left w:val="none" w:sz="0" w:space="0" w:color="auto"/>
            <w:bottom w:val="none" w:sz="0" w:space="0" w:color="auto"/>
            <w:right w:val="none" w:sz="0" w:space="0" w:color="auto"/>
          </w:divBdr>
        </w:div>
      </w:divsChild>
    </w:div>
    <w:div w:id="2126344715">
      <w:bodyDiv w:val="1"/>
      <w:marLeft w:val="0"/>
      <w:marRight w:val="0"/>
      <w:marTop w:val="0"/>
      <w:marBottom w:val="0"/>
      <w:divBdr>
        <w:top w:val="none" w:sz="0" w:space="0" w:color="auto"/>
        <w:left w:val="none" w:sz="0" w:space="0" w:color="auto"/>
        <w:bottom w:val="none" w:sz="0" w:space="0" w:color="auto"/>
        <w:right w:val="none" w:sz="0" w:space="0" w:color="auto"/>
      </w:divBdr>
      <w:divsChild>
        <w:div w:id="19036343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Colors" Target="diagrams/colors1.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CE2B22-8CEE-4012-9A60-B7E384CD886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DF2B5B50-6E63-45AA-8613-5D50A1A0053C}">
      <dgm:prSet phldrT="[Tekst]"/>
      <dgm:spPr/>
      <dgm:t>
        <a:bodyPr/>
        <a:lstStyle/>
        <a:p>
          <a:r>
            <a:rPr lang="nl-NL">
              <a:solidFill>
                <a:schemeClr val="bg1">
                  <a:lumMod val="75000"/>
                </a:schemeClr>
              </a:solidFill>
            </a:rPr>
            <a:t>Directie</a:t>
          </a:r>
        </a:p>
      </dgm:t>
    </dgm:pt>
    <dgm:pt modelId="{400EAF1F-1E66-4B5D-ACFA-010684504731}" type="parTrans" cxnId="{AFCDFDBC-40A7-4317-8FB2-BAB3CAC337CA}">
      <dgm:prSet/>
      <dgm:spPr/>
      <dgm:t>
        <a:bodyPr/>
        <a:lstStyle/>
        <a:p>
          <a:endParaRPr lang="nl-NL"/>
        </a:p>
      </dgm:t>
    </dgm:pt>
    <dgm:pt modelId="{BC793CD0-5737-41EE-BE41-733527DBBEDF}" type="sibTrans" cxnId="{AFCDFDBC-40A7-4317-8FB2-BAB3CAC337CA}">
      <dgm:prSet/>
      <dgm:spPr/>
      <dgm:t>
        <a:bodyPr/>
        <a:lstStyle/>
        <a:p>
          <a:endParaRPr lang="nl-NL"/>
        </a:p>
      </dgm:t>
    </dgm:pt>
    <dgm:pt modelId="{5D04E573-14B6-423A-B961-FAC312806657}">
      <dgm:prSet phldrT="[Tekst]"/>
      <dgm:spPr/>
      <dgm:t>
        <a:bodyPr/>
        <a:lstStyle/>
        <a:p>
          <a:r>
            <a:rPr lang="nl-NL">
              <a:solidFill>
                <a:schemeClr val="bg1">
                  <a:lumMod val="75000"/>
                </a:schemeClr>
              </a:solidFill>
            </a:rPr>
            <a:t>Support/Productie</a:t>
          </a:r>
        </a:p>
      </dgm:t>
    </dgm:pt>
    <dgm:pt modelId="{16390D5B-9FA0-44AC-ADFE-D6E17A2720BD}" type="parTrans" cxnId="{6D13571D-17C5-4DA4-A515-F9C77818628D}">
      <dgm:prSet/>
      <dgm:spPr/>
      <dgm:t>
        <a:bodyPr/>
        <a:lstStyle/>
        <a:p>
          <a:endParaRPr lang="nl-NL"/>
        </a:p>
      </dgm:t>
    </dgm:pt>
    <dgm:pt modelId="{251CEA08-16BB-4588-9D10-E9BB4CA7A56C}" type="sibTrans" cxnId="{6D13571D-17C5-4DA4-A515-F9C77818628D}">
      <dgm:prSet/>
      <dgm:spPr/>
      <dgm:t>
        <a:bodyPr/>
        <a:lstStyle/>
        <a:p>
          <a:endParaRPr lang="nl-NL"/>
        </a:p>
      </dgm:t>
    </dgm:pt>
    <dgm:pt modelId="{03546AC4-FA2C-4E00-8BD5-B92703525A4D}">
      <dgm:prSet/>
      <dgm:spPr/>
      <dgm:t>
        <a:bodyPr/>
        <a:lstStyle/>
        <a:p>
          <a:r>
            <a:rPr lang="nl-NL" u="sng"/>
            <a:t>Ontwikkeling</a:t>
          </a:r>
        </a:p>
      </dgm:t>
    </dgm:pt>
    <dgm:pt modelId="{538EB98D-2BDD-473B-8AF2-0DE1050BA0EB}" type="parTrans" cxnId="{6A2ED316-5AB3-41C9-87CC-74535789DF9A}">
      <dgm:prSet/>
      <dgm:spPr/>
      <dgm:t>
        <a:bodyPr/>
        <a:lstStyle/>
        <a:p>
          <a:endParaRPr lang="nl-NL"/>
        </a:p>
      </dgm:t>
    </dgm:pt>
    <dgm:pt modelId="{EDBD5B8D-FC29-4001-85B3-C19EAC0F8531}" type="sibTrans" cxnId="{6A2ED316-5AB3-41C9-87CC-74535789DF9A}">
      <dgm:prSet/>
      <dgm:spPr/>
      <dgm:t>
        <a:bodyPr/>
        <a:lstStyle/>
        <a:p>
          <a:endParaRPr lang="nl-NL"/>
        </a:p>
      </dgm:t>
    </dgm:pt>
    <dgm:pt modelId="{3E9B0D0A-C7D8-4D13-B369-D59818E89920}">
      <dgm:prSet/>
      <dgm:spPr/>
      <dgm:t>
        <a:bodyPr/>
        <a:lstStyle/>
        <a:p>
          <a:r>
            <a:rPr lang="nl-NL">
              <a:solidFill>
                <a:schemeClr val="bg1">
                  <a:lumMod val="75000"/>
                </a:schemeClr>
              </a:solidFill>
            </a:rPr>
            <a:t>Verkoop</a:t>
          </a:r>
        </a:p>
      </dgm:t>
    </dgm:pt>
    <dgm:pt modelId="{BB38ADDC-BD5F-4371-B96F-D50891755097}" type="parTrans" cxnId="{CF1A57BB-6869-4049-B2E8-C0F436FBE52D}">
      <dgm:prSet/>
      <dgm:spPr/>
      <dgm:t>
        <a:bodyPr/>
        <a:lstStyle/>
        <a:p>
          <a:endParaRPr lang="nl-NL"/>
        </a:p>
      </dgm:t>
    </dgm:pt>
    <dgm:pt modelId="{38F940E0-D4A5-4C0C-BA96-8B3ACE441D55}" type="sibTrans" cxnId="{CF1A57BB-6869-4049-B2E8-C0F436FBE52D}">
      <dgm:prSet/>
      <dgm:spPr/>
      <dgm:t>
        <a:bodyPr/>
        <a:lstStyle/>
        <a:p>
          <a:endParaRPr lang="nl-NL"/>
        </a:p>
      </dgm:t>
    </dgm:pt>
    <dgm:pt modelId="{7C42AD9A-6DD0-4F3C-AC2E-ECE020D2BD78}" type="asst">
      <dgm:prSet/>
      <dgm:spPr/>
      <dgm:t>
        <a:bodyPr/>
        <a:lstStyle/>
        <a:p>
          <a:r>
            <a:rPr lang="nl-NL">
              <a:solidFill>
                <a:schemeClr val="bg1">
                  <a:lumMod val="75000"/>
                </a:schemeClr>
              </a:solidFill>
            </a:rPr>
            <a:t>Administratie</a:t>
          </a:r>
        </a:p>
      </dgm:t>
    </dgm:pt>
    <dgm:pt modelId="{468042B1-A229-44BA-A938-3F7386783284}" type="parTrans" cxnId="{407D70D4-60D3-4A93-9C44-1D4DD81F0EF9}">
      <dgm:prSet/>
      <dgm:spPr/>
      <dgm:t>
        <a:bodyPr/>
        <a:lstStyle/>
        <a:p>
          <a:endParaRPr lang="nl-NL"/>
        </a:p>
      </dgm:t>
    </dgm:pt>
    <dgm:pt modelId="{F00E8548-5ECF-4715-ABC4-571E4B78E021}" type="sibTrans" cxnId="{407D70D4-60D3-4A93-9C44-1D4DD81F0EF9}">
      <dgm:prSet/>
      <dgm:spPr/>
      <dgm:t>
        <a:bodyPr/>
        <a:lstStyle/>
        <a:p>
          <a:endParaRPr lang="nl-NL"/>
        </a:p>
      </dgm:t>
    </dgm:pt>
    <dgm:pt modelId="{7E1519D2-35E7-4B43-8D9A-FD69ACF81462}" type="pres">
      <dgm:prSet presAssocID="{09CE2B22-8CEE-4012-9A60-B7E384CD8868}" presName="hierChild1" presStyleCnt="0">
        <dgm:presLayoutVars>
          <dgm:orgChart val="1"/>
          <dgm:chPref val="1"/>
          <dgm:dir/>
          <dgm:animOne val="branch"/>
          <dgm:animLvl val="lvl"/>
          <dgm:resizeHandles/>
        </dgm:presLayoutVars>
      </dgm:prSet>
      <dgm:spPr/>
      <dgm:t>
        <a:bodyPr/>
        <a:lstStyle/>
        <a:p>
          <a:endParaRPr lang="nl-NL"/>
        </a:p>
      </dgm:t>
    </dgm:pt>
    <dgm:pt modelId="{06AC5722-7AA7-416D-98B6-516DEC40F50B}" type="pres">
      <dgm:prSet presAssocID="{DF2B5B50-6E63-45AA-8613-5D50A1A0053C}" presName="hierRoot1" presStyleCnt="0">
        <dgm:presLayoutVars>
          <dgm:hierBranch val="init"/>
        </dgm:presLayoutVars>
      </dgm:prSet>
      <dgm:spPr/>
    </dgm:pt>
    <dgm:pt modelId="{2C777AE6-ED98-4A19-8581-AB7C5FA4E77F}" type="pres">
      <dgm:prSet presAssocID="{DF2B5B50-6E63-45AA-8613-5D50A1A0053C}" presName="rootComposite1" presStyleCnt="0"/>
      <dgm:spPr/>
    </dgm:pt>
    <dgm:pt modelId="{E572D99A-E3B6-451B-ADB7-50852F09B1C2}" type="pres">
      <dgm:prSet presAssocID="{DF2B5B50-6E63-45AA-8613-5D50A1A0053C}" presName="rootText1" presStyleLbl="node0" presStyleIdx="0" presStyleCnt="1" custScaleX="99895" custScaleY="100167">
        <dgm:presLayoutVars>
          <dgm:chPref val="3"/>
        </dgm:presLayoutVars>
      </dgm:prSet>
      <dgm:spPr/>
      <dgm:t>
        <a:bodyPr/>
        <a:lstStyle/>
        <a:p>
          <a:endParaRPr lang="nl-NL"/>
        </a:p>
      </dgm:t>
    </dgm:pt>
    <dgm:pt modelId="{2064BC12-75B3-40E6-8A74-DD79A506F1C3}" type="pres">
      <dgm:prSet presAssocID="{DF2B5B50-6E63-45AA-8613-5D50A1A0053C}" presName="rootConnector1" presStyleLbl="node1" presStyleIdx="0" presStyleCnt="0"/>
      <dgm:spPr/>
      <dgm:t>
        <a:bodyPr/>
        <a:lstStyle/>
        <a:p>
          <a:endParaRPr lang="nl-NL"/>
        </a:p>
      </dgm:t>
    </dgm:pt>
    <dgm:pt modelId="{FF683D27-8D81-4D94-BF87-39BED8F854B6}" type="pres">
      <dgm:prSet presAssocID="{DF2B5B50-6E63-45AA-8613-5D50A1A0053C}" presName="hierChild2" presStyleCnt="0"/>
      <dgm:spPr/>
    </dgm:pt>
    <dgm:pt modelId="{33105999-28D2-4E69-9ECA-D8FDC825E54E}" type="pres">
      <dgm:prSet presAssocID="{BB38ADDC-BD5F-4371-B96F-D50891755097}" presName="Name37" presStyleLbl="parChTrans1D2" presStyleIdx="0" presStyleCnt="4"/>
      <dgm:spPr/>
      <dgm:t>
        <a:bodyPr/>
        <a:lstStyle/>
        <a:p>
          <a:endParaRPr lang="nl-NL"/>
        </a:p>
      </dgm:t>
    </dgm:pt>
    <dgm:pt modelId="{32A20B99-37DA-44BC-8390-DC250B5DD225}" type="pres">
      <dgm:prSet presAssocID="{3E9B0D0A-C7D8-4D13-B369-D59818E89920}" presName="hierRoot2" presStyleCnt="0">
        <dgm:presLayoutVars>
          <dgm:hierBranch val="init"/>
        </dgm:presLayoutVars>
      </dgm:prSet>
      <dgm:spPr/>
    </dgm:pt>
    <dgm:pt modelId="{D24E1707-D948-4DC7-BF8F-3E977F7071E4}" type="pres">
      <dgm:prSet presAssocID="{3E9B0D0A-C7D8-4D13-B369-D59818E89920}" presName="rootComposite" presStyleCnt="0"/>
      <dgm:spPr/>
    </dgm:pt>
    <dgm:pt modelId="{B161A7CC-7192-464D-B9BD-214F34D3B7BE}" type="pres">
      <dgm:prSet presAssocID="{3E9B0D0A-C7D8-4D13-B369-D59818E89920}" presName="rootText" presStyleLbl="node2" presStyleIdx="0" presStyleCnt="3" custLinFactNeighborY="-47460">
        <dgm:presLayoutVars>
          <dgm:chPref val="3"/>
        </dgm:presLayoutVars>
      </dgm:prSet>
      <dgm:spPr/>
      <dgm:t>
        <a:bodyPr/>
        <a:lstStyle/>
        <a:p>
          <a:endParaRPr lang="nl-NL"/>
        </a:p>
      </dgm:t>
    </dgm:pt>
    <dgm:pt modelId="{FF4B68BB-0EC9-4A08-A98C-A12A7B329759}" type="pres">
      <dgm:prSet presAssocID="{3E9B0D0A-C7D8-4D13-B369-D59818E89920}" presName="rootConnector" presStyleLbl="node2" presStyleIdx="0" presStyleCnt="3"/>
      <dgm:spPr/>
      <dgm:t>
        <a:bodyPr/>
        <a:lstStyle/>
        <a:p>
          <a:endParaRPr lang="nl-NL"/>
        </a:p>
      </dgm:t>
    </dgm:pt>
    <dgm:pt modelId="{5D82F9D2-813A-4DA3-8332-96C51156DF29}" type="pres">
      <dgm:prSet presAssocID="{3E9B0D0A-C7D8-4D13-B369-D59818E89920}" presName="hierChild4" presStyleCnt="0"/>
      <dgm:spPr/>
    </dgm:pt>
    <dgm:pt modelId="{EEAA9A18-5F63-47C6-A202-3A469CE8BF7B}" type="pres">
      <dgm:prSet presAssocID="{3E9B0D0A-C7D8-4D13-B369-D59818E89920}" presName="hierChild5" presStyleCnt="0"/>
      <dgm:spPr/>
    </dgm:pt>
    <dgm:pt modelId="{88D0AEC6-6FDB-44BE-AF55-A0B607F29C1D}" type="pres">
      <dgm:prSet presAssocID="{16390D5B-9FA0-44AC-ADFE-D6E17A2720BD}" presName="Name37" presStyleLbl="parChTrans1D2" presStyleIdx="1" presStyleCnt="4"/>
      <dgm:spPr/>
      <dgm:t>
        <a:bodyPr/>
        <a:lstStyle/>
        <a:p>
          <a:endParaRPr lang="nl-NL"/>
        </a:p>
      </dgm:t>
    </dgm:pt>
    <dgm:pt modelId="{BB8235ED-0AD9-4E9D-A7C1-21737213FC71}" type="pres">
      <dgm:prSet presAssocID="{5D04E573-14B6-423A-B961-FAC312806657}" presName="hierRoot2" presStyleCnt="0">
        <dgm:presLayoutVars>
          <dgm:hierBranch val="init"/>
        </dgm:presLayoutVars>
      </dgm:prSet>
      <dgm:spPr/>
    </dgm:pt>
    <dgm:pt modelId="{8633E9EF-4331-431E-8E8F-1FEA08F7A797}" type="pres">
      <dgm:prSet presAssocID="{5D04E573-14B6-423A-B961-FAC312806657}" presName="rootComposite" presStyleCnt="0"/>
      <dgm:spPr/>
    </dgm:pt>
    <dgm:pt modelId="{53364068-31FE-4C89-B2DE-8861D3D1068A}" type="pres">
      <dgm:prSet presAssocID="{5D04E573-14B6-423A-B961-FAC312806657}" presName="rootText" presStyleLbl="node2" presStyleIdx="1" presStyleCnt="3" custScaleX="117736" custLinFactNeighborY="-47460">
        <dgm:presLayoutVars>
          <dgm:chPref val="3"/>
        </dgm:presLayoutVars>
      </dgm:prSet>
      <dgm:spPr/>
      <dgm:t>
        <a:bodyPr/>
        <a:lstStyle/>
        <a:p>
          <a:endParaRPr lang="nl-NL"/>
        </a:p>
      </dgm:t>
    </dgm:pt>
    <dgm:pt modelId="{C682AF12-48E6-4AE4-83CE-1CAB386BB45F}" type="pres">
      <dgm:prSet presAssocID="{5D04E573-14B6-423A-B961-FAC312806657}" presName="rootConnector" presStyleLbl="node2" presStyleIdx="1" presStyleCnt="3"/>
      <dgm:spPr/>
      <dgm:t>
        <a:bodyPr/>
        <a:lstStyle/>
        <a:p>
          <a:endParaRPr lang="nl-NL"/>
        </a:p>
      </dgm:t>
    </dgm:pt>
    <dgm:pt modelId="{B99807CB-70D8-4BAB-9FD1-91271E931BCA}" type="pres">
      <dgm:prSet presAssocID="{5D04E573-14B6-423A-B961-FAC312806657}" presName="hierChild4" presStyleCnt="0"/>
      <dgm:spPr/>
    </dgm:pt>
    <dgm:pt modelId="{CBEE485C-0E36-4D55-9D7E-3118738C5E84}" type="pres">
      <dgm:prSet presAssocID="{5D04E573-14B6-423A-B961-FAC312806657}" presName="hierChild5" presStyleCnt="0"/>
      <dgm:spPr/>
    </dgm:pt>
    <dgm:pt modelId="{B429CD4D-D792-463E-9505-90D956121765}" type="pres">
      <dgm:prSet presAssocID="{538EB98D-2BDD-473B-8AF2-0DE1050BA0EB}" presName="Name37" presStyleLbl="parChTrans1D2" presStyleIdx="2" presStyleCnt="4"/>
      <dgm:spPr/>
      <dgm:t>
        <a:bodyPr/>
        <a:lstStyle/>
        <a:p>
          <a:endParaRPr lang="nl-NL"/>
        </a:p>
      </dgm:t>
    </dgm:pt>
    <dgm:pt modelId="{8800E9A1-AA03-4604-9285-DBF2E4E5CB7F}" type="pres">
      <dgm:prSet presAssocID="{03546AC4-FA2C-4E00-8BD5-B92703525A4D}" presName="hierRoot2" presStyleCnt="0">
        <dgm:presLayoutVars>
          <dgm:hierBranch val="init"/>
        </dgm:presLayoutVars>
      </dgm:prSet>
      <dgm:spPr/>
    </dgm:pt>
    <dgm:pt modelId="{91E00226-72E9-43DF-938B-0A9DF425DC43}" type="pres">
      <dgm:prSet presAssocID="{03546AC4-FA2C-4E00-8BD5-B92703525A4D}" presName="rootComposite" presStyleCnt="0"/>
      <dgm:spPr/>
    </dgm:pt>
    <dgm:pt modelId="{7BDFA5B9-085E-45D4-91CA-D384619A06B3}" type="pres">
      <dgm:prSet presAssocID="{03546AC4-FA2C-4E00-8BD5-B92703525A4D}" presName="rootText" presStyleLbl="node2" presStyleIdx="2" presStyleCnt="3" custLinFactNeighborY="-47460">
        <dgm:presLayoutVars>
          <dgm:chPref val="3"/>
        </dgm:presLayoutVars>
      </dgm:prSet>
      <dgm:spPr/>
      <dgm:t>
        <a:bodyPr/>
        <a:lstStyle/>
        <a:p>
          <a:endParaRPr lang="nl-NL"/>
        </a:p>
      </dgm:t>
    </dgm:pt>
    <dgm:pt modelId="{619909FB-1A74-47E8-930A-E71860F56631}" type="pres">
      <dgm:prSet presAssocID="{03546AC4-FA2C-4E00-8BD5-B92703525A4D}" presName="rootConnector" presStyleLbl="node2" presStyleIdx="2" presStyleCnt="3"/>
      <dgm:spPr/>
      <dgm:t>
        <a:bodyPr/>
        <a:lstStyle/>
        <a:p>
          <a:endParaRPr lang="nl-NL"/>
        </a:p>
      </dgm:t>
    </dgm:pt>
    <dgm:pt modelId="{4BAD5AB0-0899-47A1-969B-D22EB350BB09}" type="pres">
      <dgm:prSet presAssocID="{03546AC4-FA2C-4E00-8BD5-B92703525A4D}" presName="hierChild4" presStyleCnt="0"/>
      <dgm:spPr/>
    </dgm:pt>
    <dgm:pt modelId="{6C43C018-ECE2-4955-8497-128E3B13C960}" type="pres">
      <dgm:prSet presAssocID="{03546AC4-FA2C-4E00-8BD5-B92703525A4D}" presName="hierChild5" presStyleCnt="0"/>
      <dgm:spPr/>
    </dgm:pt>
    <dgm:pt modelId="{4F39B49E-041D-4209-88FE-2E9E66431D82}" type="pres">
      <dgm:prSet presAssocID="{DF2B5B50-6E63-45AA-8613-5D50A1A0053C}" presName="hierChild3" presStyleCnt="0"/>
      <dgm:spPr/>
    </dgm:pt>
    <dgm:pt modelId="{8097B472-0D57-44AC-8714-872C03AAF6CA}" type="pres">
      <dgm:prSet presAssocID="{468042B1-A229-44BA-A938-3F7386783284}" presName="Name111" presStyleLbl="parChTrans1D2" presStyleIdx="3" presStyleCnt="4"/>
      <dgm:spPr/>
      <dgm:t>
        <a:bodyPr/>
        <a:lstStyle/>
        <a:p>
          <a:endParaRPr lang="nl-NL"/>
        </a:p>
      </dgm:t>
    </dgm:pt>
    <dgm:pt modelId="{F9DE274E-3C08-452E-AB65-8C93D26D8535}" type="pres">
      <dgm:prSet presAssocID="{7C42AD9A-6DD0-4F3C-AC2E-ECE020D2BD78}" presName="hierRoot3" presStyleCnt="0">
        <dgm:presLayoutVars>
          <dgm:hierBranch val="init"/>
        </dgm:presLayoutVars>
      </dgm:prSet>
      <dgm:spPr/>
    </dgm:pt>
    <dgm:pt modelId="{F93FA245-2625-4EC2-AD64-26325AA3B0C4}" type="pres">
      <dgm:prSet presAssocID="{7C42AD9A-6DD0-4F3C-AC2E-ECE020D2BD78}" presName="rootComposite3" presStyleCnt="0"/>
      <dgm:spPr/>
    </dgm:pt>
    <dgm:pt modelId="{74B6BCEE-A8F3-45CB-8E55-42C4D636E34B}" type="pres">
      <dgm:prSet presAssocID="{7C42AD9A-6DD0-4F3C-AC2E-ECE020D2BD78}" presName="rootText3" presStyleLbl="asst1" presStyleIdx="0" presStyleCnt="1" custLinFactX="89832" custLinFactNeighborX="100000" custLinFactNeighborY="-45200">
        <dgm:presLayoutVars>
          <dgm:chPref val="3"/>
        </dgm:presLayoutVars>
      </dgm:prSet>
      <dgm:spPr/>
      <dgm:t>
        <a:bodyPr/>
        <a:lstStyle/>
        <a:p>
          <a:endParaRPr lang="nl-NL"/>
        </a:p>
      </dgm:t>
    </dgm:pt>
    <dgm:pt modelId="{AEECFA41-052E-4889-9BEE-957871529C2F}" type="pres">
      <dgm:prSet presAssocID="{7C42AD9A-6DD0-4F3C-AC2E-ECE020D2BD78}" presName="rootConnector3" presStyleLbl="asst1" presStyleIdx="0" presStyleCnt="1"/>
      <dgm:spPr/>
      <dgm:t>
        <a:bodyPr/>
        <a:lstStyle/>
        <a:p>
          <a:endParaRPr lang="nl-NL"/>
        </a:p>
      </dgm:t>
    </dgm:pt>
    <dgm:pt modelId="{3B0159E6-D00A-4458-B5F1-A8C6A04B0C0F}" type="pres">
      <dgm:prSet presAssocID="{7C42AD9A-6DD0-4F3C-AC2E-ECE020D2BD78}" presName="hierChild6" presStyleCnt="0"/>
      <dgm:spPr/>
    </dgm:pt>
    <dgm:pt modelId="{0B9280C0-AF44-4F2D-929B-61FB130BED36}" type="pres">
      <dgm:prSet presAssocID="{7C42AD9A-6DD0-4F3C-AC2E-ECE020D2BD78}" presName="hierChild7" presStyleCnt="0"/>
      <dgm:spPr/>
    </dgm:pt>
  </dgm:ptLst>
  <dgm:cxnLst>
    <dgm:cxn modelId="{8F197EDE-CDC2-42B7-B03C-B157AB8F755A}" type="presOf" srcId="{7C42AD9A-6DD0-4F3C-AC2E-ECE020D2BD78}" destId="{AEECFA41-052E-4889-9BEE-957871529C2F}" srcOrd="1" destOrd="0" presId="urn:microsoft.com/office/officeart/2005/8/layout/orgChart1"/>
    <dgm:cxn modelId="{CCC4DCD1-BB9A-4866-B2BB-2273AB3BE648}" type="presOf" srcId="{DF2B5B50-6E63-45AA-8613-5D50A1A0053C}" destId="{2064BC12-75B3-40E6-8A74-DD79A506F1C3}" srcOrd="1" destOrd="0" presId="urn:microsoft.com/office/officeart/2005/8/layout/orgChart1"/>
    <dgm:cxn modelId="{4E25C035-8C14-42E6-9498-26C762099E02}" type="presOf" srcId="{3E9B0D0A-C7D8-4D13-B369-D59818E89920}" destId="{B161A7CC-7192-464D-B9BD-214F34D3B7BE}" srcOrd="0" destOrd="0" presId="urn:microsoft.com/office/officeart/2005/8/layout/orgChart1"/>
    <dgm:cxn modelId="{0F8682AB-2D3F-4648-87F6-7A23D39E856B}" type="presOf" srcId="{16390D5B-9FA0-44AC-ADFE-D6E17A2720BD}" destId="{88D0AEC6-6FDB-44BE-AF55-A0B607F29C1D}" srcOrd="0" destOrd="0" presId="urn:microsoft.com/office/officeart/2005/8/layout/orgChart1"/>
    <dgm:cxn modelId="{68AB1E06-17DA-41A3-B640-5CA0CF7D1911}" type="presOf" srcId="{468042B1-A229-44BA-A938-3F7386783284}" destId="{8097B472-0D57-44AC-8714-872C03AAF6CA}" srcOrd="0" destOrd="0" presId="urn:microsoft.com/office/officeart/2005/8/layout/orgChart1"/>
    <dgm:cxn modelId="{D35FF5CF-76D0-4F4F-8B75-368C63C318FD}" type="presOf" srcId="{09CE2B22-8CEE-4012-9A60-B7E384CD8868}" destId="{7E1519D2-35E7-4B43-8D9A-FD69ACF81462}" srcOrd="0" destOrd="0" presId="urn:microsoft.com/office/officeart/2005/8/layout/orgChart1"/>
    <dgm:cxn modelId="{011FF1E6-B36E-4343-AF00-25F8EB80A786}" type="presOf" srcId="{03546AC4-FA2C-4E00-8BD5-B92703525A4D}" destId="{619909FB-1A74-47E8-930A-E71860F56631}" srcOrd="1" destOrd="0" presId="urn:microsoft.com/office/officeart/2005/8/layout/orgChart1"/>
    <dgm:cxn modelId="{72A01AAE-1EB9-4015-A44C-9C616619FCDA}" type="presOf" srcId="{7C42AD9A-6DD0-4F3C-AC2E-ECE020D2BD78}" destId="{74B6BCEE-A8F3-45CB-8E55-42C4D636E34B}" srcOrd="0" destOrd="0" presId="urn:microsoft.com/office/officeart/2005/8/layout/orgChart1"/>
    <dgm:cxn modelId="{CF1A57BB-6869-4049-B2E8-C0F436FBE52D}" srcId="{DF2B5B50-6E63-45AA-8613-5D50A1A0053C}" destId="{3E9B0D0A-C7D8-4D13-B369-D59818E89920}" srcOrd="0" destOrd="0" parTransId="{BB38ADDC-BD5F-4371-B96F-D50891755097}" sibTransId="{38F940E0-D4A5-4C0C-BA96-8B3ACE441D55}"/>
    <dgm:cxn modelId="{6A2ED316-5AB3-41C9-87CC-74535789DF9A}" srcId="{DF2B5B50-6E63-45AA-8613-5D50A1A0053C}" destId="{03546AC4-FA2C-4E00-8BD5-B92703525A4D}" srcOrd="2" destOrd="0" parTransId="{538EB98D-2BDD-473B-8AF2-0DE1050BA0EB}" sibTransId="{EDBD5B8D-FC29-4001-85B3-C19EAC0F8531}"/>
    <dgm:cxn modelId="{407D70D4-60D3-4A93-9C44-1D4DD81F0EF9}" srcId="{DF2B5B50-6E63-45AA-8613-5D50A1A0053C}" destId="{7C42AD9A-6DD0-4F3C-AC2E-ECE020D2BD78}" srcOrd="3" destOrd="0" parTransId="{468042B1-A229-44BA-A938-3F7386783284}" sibTransId="{F00E8548-5ECF-4715-ABC4-571E4B78E021}"/>
    <dgm:cxn modelId="{78405FC2-3F00-45B5-A931-7E72E6E4E576}" type="presOf" srcId="{3E9B0D0A-C7D8-4D13-B369-D59818E89920}" destId="{FF4B68BB-0EC9-4A08-A98C-A12A7B329759}" srcOrd="1" destOrd="0" presId="urn:microsoft.com/office/officeart/2005/8/layout/orgChart1"/>
    <dgm:cxn modelId="{3607E9A6-8402-40AC-B4E0-654824B71575}" type="presOf" srcId="{5D04E573-14B6-423A-B961-FAC312806657}" destId="{53364068-31FE-4C89-B2DE-8861D3D1068A}" srcOrd="0" destOrd="0" presId="urn:microsoft.com/office/officeart/2005/8/layout/orgChart1"/>
    <dgm:cxn modelId="{BE670FF3-20F6-4E29-8DC7-CABFB5205346}" type="presOf" srcId="{03546AC4-FA2C-4E00-8BD5-B92703525A4D}" destId="{7BDFA5B9-085E-45D4-91CA-D384619A06B3}" srcOrd="0" destOrd="0" presId="urn:microsoft.com/office/officeart/2005/8/layout/orgChart1"/>
    <dgm:cxn modelId="{BAC41688-8E83-471E-94D6-F0552DAFAC9D}" type="presOf" srcId="{DF2B5B50-6E63-45AA-8613-5D50A1A0053C}" destId="{E572D99A-E3B6-451B-ADB7-50852F09B1C2}" srcOrd="0" destOrd="0" presId="urn:microsoft.com/office/officeart/2005/8/layout/orgChart1"/>
    <dgm:cxn modelId="{8F5D9D69-F343-432D-8253-9AD633261CC2}" type="presOf" srcId="{BB38ADDC-BD5F-4371-B96F-D50891755097}" destId="{33105999-28D2-4E69-9ECA-D8FDC825E54E}" srcOrd="0" destOrd="0" presId="urn:microsoft.com/office/officeart/2005/8/layout/orgChart1"/>
    <dgm:cxn modelId="{6D13571D-17C5-4DA4-A515-F9C77818628D}" srcId="{DF2B5B50-6E63-45AA-8613-5D50A1A0053C}" destId="{5D04E573-14B6-423A-B961-FAC312806657}" srcOrd="1" destOrd="0" parTransId="{16390D5B-9FA0-44AC-ADFE-D6E17A2720BD}" sibTransId="{251CEA08-16BB-4588-9D10-E9BB4CA7A56C}"/>
    <dgm:cxn modelId="{6292653C-37BB-4782-8449-2FDC83AA584F}" type="presOf" srcId="{5D04E573-14B6-423A-B961-FAC312806657}" destId="{C682AF12-48E6-4AE4-83CE-1CAB386BB45F}" srcOrd="1" destOrd="0" presId="urn:microsoft.com/office/officeart/2005/8/layout/orgChart1"/>
    <dgm:cxn modelId="{6C9FA1DC-CA4E-4B19-98FC-230F9DBCD8AD}" type="presOf" srcId="{538EB98D-2BDD-473B-8AF2-0DE1050BA0EB}" destId="{B429CD4D-D792-463E-9505-90D956121765}" srcOrd="0" destOrd="0" presId="urn:microsoft.com/office/officeart/2005/8/layout/orgChart1"/>
    <dgm:cxn modelId="{AFCDFDBC-40A7-4317-8FB2-BAB3CAC337CA}" srcId="{09CE2B22-8CEE-4012-9A60-B7E384CD8868}" destId="{DF2B5B50-6E63-45AA-8613-5D50A1A0053C}" srcOrd="0" destOrd="0" parTransId="{400EAF1F-1E66-4B5D-ACFA-010684504731}" sibTransId="{BC793CD0-5737-41EE-BE41-733527DBBEDF}"/>
    <dgm:cxn modelId="{D7A75B20-A467-4E12-A469-C5740A46871C}" type="presParOf" srcId="{7E1519D2-35E7-4B43-8D9A-FD69ACF81462}" destId="{06AC5722-7AA7-416D-98B6-516DEC40F50B}" srcOrd="0" destOrd="0" presId="urn:microsoft.com/office/officeart/2005/8/layout/orgChart1"/>
    <dgm:cxn modelId="{E3D251C8-1698-4925-9F68-5BE94ADFC18C}" type="presParOf" srcId="{06AC5722-7AA7-416D-98B6-516DEC40F50B}" destId="{2C777AE6-ED98-4A19-8581-AB7C5FA4E77F}" srcOrd="0" destOrd="0" presId="urn:microsoft.com/office/officeart/2005/8/layout/orgChart1"/>
    <dgm:cxn modelId="{1B389941-BDE3-46CB-80E9-A079F85E072D}" type="presParOf" srcId="{2C777AE6-ED98-4A19-8581-AB7C5FA4E77F}" destId="{E572D99A-E3B6-451B-ADB7-50852F09B1C2}" srcOrd="0" destOrd="0" presId="urn:microsoft.com/office/officeart/2005/8/layout/orgChart1"/>
    <dgm:cxn modelId="{9CB5AA85-1CD1-4DB6-9D3C-4D651DCF3826}" type="presParOf" srcId="{2C777AE6-ED98-4A19-8581-AB7C5FA4E77F}" destId="{2064BC12-75B3-40E6-8A74-DD79A506F1C3}" srcOrd="1" destOrd="0" presId="urn:microsoft.com/office/officeart/2005/8/layout/orgChart1"/>
    <dgm:cxn modelId="{31299A1C-C89E-4596-BD87-4EFADF8B701B}" type="presParOf" srcId="{06AC5722-7AA7-416D-98B6-516DEC40F50B}" destId="{FF683D27-8D81-4D94-BF87-39BED8F854B6}" srcOrd="1" destOrd="0" presId="urn:microsoft.com/office/officeart/2005/8/layout/orgChart1"/>
    <dgm:cxn modelId="{A795BE4A-310D-48A0-A11F-EB7EBA2DF321}" type="presParOf" srcId="{FF683D27-8D81-4D94-BF87-39BED8F854B6}" destId="{33105999-28D2-4E69-9ECA-D8FDC825E54E}" srcOrd="0" destOrd="0" presId="urn:microsoft.com/office/officeart/2005/8/layout/orgChart1"/>
    <dgm:cxn modelId="{5BACE4AB-5E37-4523-89B7-49ADBAFFDE02}" type="presParOf" srcId="{FF683D27-8D81-4D94-BF87-39BED8F854B6}" destId="{32A20B99-37DA-44BC-8390-DC250B5DD225}" srcOrd="1" destOrd="0" presId="urn:microsoft.com/office/officeart/2005/8/layout/orgChart1"/>
    <dgm:cxn modelId="{54FFA788-3910-4E47-9810-39D6153B4E70}" type="presParOf" srcId="{32A20B99-37DA-44BC-8390-DC250B5DD225}" destId="{D24E1707-D948-4DC7-BF8F-3E977F7071E4}" srcOrd="0" destOrd="0" presId="urn:microsoft.com/office/officeart/2005/8/layout/orgChart1"/>
    <dgm:cxn modelId="{5AA98E2E-49C6-4438-BEE3-41AE0FBC3CD6}" type="presParOf" srcId="{D24E1707-D948-4DC7-BF8F-3E977F7071E4}" destId="{B161A7CC-7192-464D-B9BD-214F34D3B7BE}" srcOrd="0" destOrd="0" presId="urn:microsoft.com/office/officeart/2005/8/layout/orgChart1"/>
    <dgm:cxn modelId="{9F7E06AA-768F-4CF2-9024-4E42ECBC8E94}" type="presParOf" srcId="{D24E1707-D948-4DC7-BF8F-3E977F7071E4}" destId="{FF4B68BB-0EC9-4A08-A98C-A12A7B329759}" srcOrd="1" destOrd="0" presId="urn:microsoft.com/office/officeart/2005/8/layout/orgChart1"/>
    <dgm:cxn modelId="{E4A84404-41EE-47D1-B8A1-3854280BC928}" type="presParOf" srcId="{32A20B99-37DA-44BC-8390-DC250B5DD225}" destId="{5D82F9D2-813A-4DA3-8332-96C51156DF29}" srcOrd="1" destOrd="0" presId="urn:microsoft.com/office/officeart/2005/8/layout/orgChart1"/>
    <dgm:cxn modelId="{313C39D8-4CFF-466B-AAA1-C01D7C0F1235}" type="presParOf" srcId="{32A20B99-37DA-44BC-8390-DC250B5DD225}" destId="{EEAA9A18-5F63-47C6-A202-3A469CE8BF7B}" srcOrd="2" destOrd="0" presId="urn:microsoft.com/office/officeart/2005/8/layout/orgChart1"/>
    <dgm:cxn modelId="{327E656A-586C-4666-9AAD-0DA0B69EB487}" type="presParOf" srcId="{FF683D27-8D81-4D94-BF87-39BED8F854B6}" destId="{88D0AEC6-6FDB-44BE-AF55-A0B607F29C1D}" srcOrd="2" destOrd="0" presId="urn:microsoft.com/office/officeart/2005/8/layout/orgChart1"/>
    <dgm:cxn modelId="{5F14BBED-CA52-4C8A-A57C-F3081E6335E8}" type="presParOf" srcId="{FF683D27-8D81-4D94-BF87-39BED8F854B6}" destId="{BB8235ED-0AD9-4E9D-A7C1-21737213FC71}" srcOrd="3" destOrd="0" presId="urn:microsoft.com/office/officeart/2005/8/layout/orgChart1"/>
    <dgm:cxn modelId="{8A2B206A-451C-40A5-8FE6-B08203BDD8D6}" type="presParOf" srcId="{BB8235ED-0AD9-4E9D-A7C1-21737213FC71}" destId="{8633E9EF-4331-431E-8E8F-1FEA08F7A797}" srcOrd="0" destOrd="0" presId="urn:microsoft.com/office/officeart/2005/8/layout/orgChart1"/>
    <dgm:cxn modelId="{5425897D-F575-4A25-B00F-13F79E5C34EC}" type="presParOf" srcId="{8633E9EF-4331-431E-8E8F-1FEA08F7A797}" destId="{53364068-31FE-4C89-B2DE-8861D3D1068A}" srcOrd="0" destOrd="0" presId="urn:microsoft.com/office/officeart/2005/8/layout/orgChart1"/>
    <dgm:cxn modelId="{A36E4653-E184-4490-B289-FF131289E50B}" type="presParOf" srcId="{8633E9EF-4331-431E-8E8F-1FEA08F7A797}" destId="{C682AF12-48E6-4AE4-83CE-1CAB386BB45F}" srcOrd="1" destOrd="0" presId="urn:microsoft.com/office/officeart/2005/8/layout/orgChart1"/>
    <dgm:cxn modelId="{72F1ACA3-6C42-4674-9709-1A397FE1E538}" type="presParOf" srcId="{BB8235ED-0AD9-4E9D-A7C1-21737213FC71}" destId="{B99807CB-70D8-4BAB-9FD1-91271E931BCA}" srcOrd="1" destOrd="0" presId="urn:microsoft.com/office/officeart/2005/8/layout/orgChart1"/>
    <dgm:cxn modelId="{D2D98F80-A892-4E2C-92B1-A5BEA9813489}" type="presParOf" srcId="{BB8235ED-0AD9-4E9D-A7C1-21737213FC71}" destId="{CBEE485C-0E36-4D55-9D7E-3118738C5E84}" srcOrd="2" destOrd="0" presId="urn:microsoft.com/office/officeart/2005/8/layout/orgChart1"/>
    <dgm:cxn modelId="{5EEAEFA8-66E8-4293-9726-BC965FB38B50}" type="presParOf" srcId="{FF683D27-8D81-4D94-BF87-39BED8F854B6}" destId="{B429CD4D-D792-463E-9505-90D956121765}" srcOrd="4" destOrd="0" presId="urn:microsoft.com/office/officeart/2005/8/layout/orgChart1"/>
    <dgm:cxn modelId="{692095FD-EAF6-4B75-8FBE-FA116C81D9B7}" type="presParOf" srcId="{FF683D27-8D81-4D94-BF87-39BED8F854B6}" destId="{8800E9A1-AA03-4604-9285-DBF2E4E5CB7F}" srcOrd="5" destOrd="0" presId="urn:microsoft.com/office/officeart/2005/8/layout/orgChart1"/>
    <dgm:cxn modelId="{4220A009-C675-4D58-9919-1DD3B09EA6C1}" type="presParOf" srcId="{8800E9A1-AA03-4604-9285-DBF2E4E5CB7F}" destId="{91E00226-72E9-43DF-938B-0A9DF425DC43}" srcOrd="0" destOrd="0" presId="urn:microsoft.com/office/officeart/2005/8/layout/orgChart1"/>
    <dgm:cxn modelId="{114C6FC8-F6DB-4D52-A5A9-06A9ABB4C004}" type="presParOf" srcId="{91E00226-72E9-43DF-938B-0A9DF425DC43}" destId="{7BDFA5B9-085E-45D4-91CA-D384619A06B3}" srcOrd="0" destOrd="0" presId="urn:microsoft.com/office/officeart/2005/8/layout/orgChart1"/>
    <dgm:cxn modelId="{CDBF6EE5-EBA9-4124-BDA4-FB339EB76667}" type="presParOf" srcId="{91E00226-72E9-43DF-938B-0A9DF425DC43}" destId="{619909FB-1A74-47E8-930A-E71860F56631}" srcOrd="1" destOrd="0" presId="urn:microsoft.com/office/officeart/2005/8/layout/orgChart1"/>
    <dgm:cxn modelId="{059D6C2F-E331-4C46-8F76-0F64CDEF83BB}" type="presParOf" srcId="{8800E9A1-AA03-4604-9285-DBF2E4E5CB7F}" destId="{4BAD5AB0-0899-47A1-969B-D22EB350BB09}" srcOrd="1" destOrd="0" presId="urn:microsoft.com/office/officeart/2005/8/layout/orgChart1"/>
    <dgm:cxn modelId="{02496A3A-2EDA-421A-B8D6-42D67C9789B1}" type="presParOf" srcId="{8800E9A1-AA03-4604-9285-DBF2E4E5CB7F}" destId="{6C43C018-ECE2-4955-8497-128E3B13C960}" srcOrd="2" destOrd="0" presId="urn:microsoft.com/office/officeart/2005/8/layout/orgChart1"/>
    <dgm:cxn modelId="{A73A4FA3-04DE-4C78-81BA-C2968D847F20}" type="presParOf" srcId="{06AC5722-7AA7-416D-98B6-516DEC40F50B}" destId="{4F39B49E-041D-4209-88FE-2E9E66431D82}" srcOrd="2" destOrd="0" presId="urn:microsoft.com/office/officeart/2005/8/layout/orgChart1"/>
    <dgm:cxn modelId="{AF62CFC4-4E6C-46C8-BA4C-96981FEE3661}" type="presParOf" srcId="{4F39B49E-041D-4209-88FE-2E9E66431D82}" destId="{8097B472-0D57-44AC-8714-872C03AAF6CA}" srcOrd="0" destOrd="0" presId="urn:microsoft.com/office/officeart/2005/8/layout/orgChart1"/>
    <dgm:cxn modelId="{2D9BE885-F125-40F9-ACDD-9E801BF2752B}" type="presParOf" srcId="{4F39B49E-041D-4209-88FE-2E9E66431D82}" destId="{F9DE274E-3C08-452E-AB65-8C93D26D8535}" srcOrd="1" destOrd="0" presId="urn:microsoft.com/office/officeart/2005/8/layout/orgChart1"/>
    <dgm:cxn modelId="{9D676ADD-F24A-4F46-AE50-42EA4EB1F186}" type="presParOf" srcId="{F9DE274E-3C08-452E-AB65-8C93D26D8535}" destId="{F93FA245-2625-4EC2-AD64-26325AA3B0C4}" srcOrd="0" destOrd="0" presId="urn:microsoft.com/office/officeart/2005/8/layout/orgChart1"/>
    <dgm:cxn modelId="{36F557A1-1A11-4DFE-B378-759E6682C5BB}" type="presParOf" srcId="{F93FA245-2625-4EC2-AD64-26325AA3B0C4}" destId="{74B6BCEE-A8F3-45CB-8E55-42C4D636E34B}" srcOrd="0" destOrd="0" presId="urn:microsoft.com/office/officeart/2005/8/layout/orgChart1"/>
    <dgm:cxn modelId="{5478E32C-AA61-4147-96A4-E5A454243C0C}" type="presParOf" srcId="{F93FA245-2625-4EC2-AD64-26325AA3B0C4}" destId="{AEECFA41-052E-4889-9BEE-957871529C2F}" srcOrd="1" destOrd="0" presId="urn:microsoft.com/office/officeart/2005/8/layout/orgChart1"/>
    <dgm:cxn modelId="{44A882F6-8574-4988-A7A4-05B235C982C3}" type="presParOf" srcId="{F9DE274E-3C08-452E-AB65-8C93D26D8535}" destId="{3B0159E6-D00A-4458-B5F1-A8C6A04B0C0F}" srcOrd="1" destOrd="0" presId="urn:microsoft.com/office/officeart/2005/8/layout/orgChart1"/>
    <dgm:cxn modelId="{7A60FC3B-071B-476C-A54B-038F99788881}" type="presParOf" srcId="{F9DE274E-3C08-452E-AB65-8C93D26D8535}" destId="{0B9280C0-AF44-4F2D-929B-61FB130BED3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97B472-0D57-44AC-8714-872C03AAF6CA}">
      <dsp:nvSpPr>
        <dsp:cNvPr id="0" name=""/>
        <dsp:cNvSpPr/>
      </dsp:nvSpPr>
      <dsp:spPr>
        <a:xfrm>
          <a:off x="2381250" y="422209"/>
          <a:ext cx="668746" cy="197255"/>
        </a:xfrm>
        <a:custGeom>
          <a:avLst/>
          <a:gdLst/>
          <a:ahLst/>
          <a:cxnLst/>
          <a:rect l="0" t="0" r="0" b="0"/>
          <a:pathLst>
            <a:path>
              <a:moveTo>
                <a:pt x="0" y="0"/>
              </a:moveTo>
              <a:lnTo>
                <a:pt x="0" y="197255"/>
              </a:lnTo>
              <a:lnTo>
                <a:pt x="668746" y="1972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9CD4D-D792-463E-9505-90D956121765}">
      <dsp:nvSpPr>
        <dsp:cNvPr id="0" name=""/>
        <dsp:cNvSpPr/>
      </dsp:nvSpPr>
      <dsp:spPr>
        <a:xfrm>
          <a:off x="2381250" y="422209"/>
          <a:ext cx="1094750" cy="575496"/>
        </a:xfrm>
        <a:custGeom>
          <a:avLst/>
          <a:gdLst/>
          <a:ahLst/>
          <a:cxnLst/>
          <a:rect l="0" t="0" r="0" b="0"/>
          <a:pathLst>
            <a:path>
              <a:moveTo>
                <a:pt x="0" y="0"/>
              </a:moveTo>
              <a:lnTo>
                <a:pt x="0" y="486984"/>
              </a:lnTo>
              <a:lnTo>
                <a:pt x="1094750" y="486984"/>
              </a:lnTo>
              <a:lnTo>
                <a:pt x="1094750" y="5754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D0AEC6-6FDB-44BE-AF55-A0B607F29C1D}">
      <dsp:nvSpPr>
        <dsp:cNvPr id="0" name=""/>
        <dsp:cNvSpPr/>
      </dsp:nvSpPr>
      <dsp:spPr>
        <a:xfrm>
          <a:off x="2335529" y="422209"/>
          <a:ext cx="91440" cy="575496"/>
        </a:xfrm>
        <a:custGeom>
          <a:avLst/>
          <a:gdLst/>
          <a:ahLst/>
          <a:cxnLst/>
          <a:rect l="0" t="0" r="0" b="0"/>
          <a:pathLst>
            <a:path>
              <a:moveTo>
                <a:pt x="45720" y="0"/>
              </a:moveTo>
              <a:lnTo>
                <a:pt x="45720" y="5754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05999-28D2-4E69-9ECA-D8FDC825E54E}">
      <dsp:nvSpPr>
        <dsp:cNvPr id="0" name=""/>
        <dsp:cNvSpPr/>
      </dsp:nvSpPr>
      <dsp:spPr>
        <a:xfrm>
          <a:off x="1286499" y="422209"/>
          <a:ext cx="1094750" cy="575496"/>
        </a:xfrm>
        <a:custGeom>
          <a:avLst/>
          <a:gdLst/>
          <a:ahLst/>
          <a:cxnLst/>
          <a:rect l="0" t="0" r="0" b="0"/>
          <a:pathLst>
            <a:path>
              <a:moveTo>
                <a:pt x="1094750" y="0"/>
              </a:moveTo>
              <a:lnTo>
                <a:pt x="1094750" y="486984"/>
              </a:lnTo>
              <a:lnTo>
                <a:pt x="0" y="486984"/>
              </a:lnTo>
              <a:lnTo>
                <a:pt x="0" y="5754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2D99A-E3B6-451B-ADB7-50852F09B1C2}">
      <dsp:nvSpPr>
        <dsp:cNvPr id="0" name=""/>
        <dsp:cNvSpPr/>
      </dsp:nvSpPr>
      <dsp:spPr>
        <a:xfrm>
          <a:off x="1960206" y="20"/>
          <a:ext cx="842086" cy="4221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solidFill>
                <a:schemeClr val="bg1">
                  <a:lumMod val="75000"/>
                </a:schemeClr>
              </a:solidFill>
            </a:rPr>
            <a:t>Directie</a:t>
          </a:r>
        </a:p>
      </dsp:txBody>
      <dsp:txXfrm>
        <a:off x="1960206" y="20"/>
        <a:ext cx="842086" cy="422189"/>
      </dsp:txXfrm>
    </dsp:sp>
    <dsp:sp modelId="{B161A7CC-7192-464D-B9BD-214F34D3B7BE}">
      <dsp:nvSpPr>
        <dsp:cNvPr id="0" name=""/>
        <dsp:cNvSpPr/>
      </dsp:nvSpPr>
      <dsp:spPr>
        <a:xfrm>
          <a:off x="865013" y="997706"/>
          <a:ext cx="842971" cy="421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solidFill>
                <a:schemeClr val="bg1">
                  <a:lumMod val="75000"/>
                </a:schemeClr>
              </a:solidFill>
            </a:rPr>
            <a:t>Verkoop</a:t>
          </a:r>
        </a:p>
      </dsp:txBody>
      <dsp:txXfrm>
        <a:off x="865013" y="997706"/>
        <a:ext cx="842971" cy="421485"/>
      </dsp:txXfrm>
    </dsp:sp>
    <dsp:sp modelId="{53364068-31FE-4C89-B2DE-8861D3D1068A}">
      <dsp:nvSpPr>
        <dsp:cNvPr id="0" name=""/>
        <dsp:cNvSpPr/>
      </dsp:nvSpPr>
      <dsp:spPr>
        <a:xfrm>
          <a:off x="1885009" y="997706"/>
          <a:ext cx="992481" cy="421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solidFill>
                <a:schemeClr val="bg1">
                  <a:lumMod val="75000"/>
                </a:schemeClr>
              </a:solidFill>
            </a:rPr>
            <a:t>Support/Productie</a:t>
          </a:r>
        </a:p>
      </dsp:txBody>
      <dsp:txXfrm>
        <a:off x="1885009" y="997706"/>
        <a:ext cx="992481" cy="421485"/>
      </dsp:txXfrm>
    </dsp:sp>
    <dsp:sp modelId="{7BDFA5B9-085E-45D4-91CA-D384619A06B3}">
      <dsp:nvSpPr>
        <dsp:cNvPr id="0" name=""/>
        <dsp:cNvSpPr/>
      </dsp:nvSpPr>
      <dsp:spPr>
        <a:xfrm>
          <a:off x="3054514" y="997706"/>
          <a:ext cx="842971" cy="421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u="sng" kern="1200"/>
            <a:t>Ontwikkeling</a:t>
          </a:r>
        </a:p>
      </dsp:txBody>
      <dsp:txXfrm>
        <a:off x="3054514" y="997706"/>
        <a:ext cx="842971" cy="421485"/>
      </dsp:txXfrm>
    </dsp:sp>
    <dsp:sp modelId="{74B6BCEE-A8F3-45CB-8E55-42C4D636E34B}">
      <dsp:nvSpPr>
        <dsp:cNvPr id="0" name=""/>
        <dsp:cNvSpPr/>
      </dsp:nvSpPr>
      <dsp:spPr>
        <a:xfrm>
          <a:off x="3049996" y="408722"/>
          <a:ext cx="842971" cy="4214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nl-NL" sz="1000" kern="1200">
              <a:solidFill>
                <a:schemeClr val="bg1">
                  <a:lumMod val="75000"/>
                </a:schemeClr>
              </a:solidFill>
            </a:rPr>
            <a:t>Administratie</a:t>
          </a:r>
        </a:p>
      </dsp:txBody>
      <dsp:txXfrm>
        <a:off x="3049996" y="408722"/>
        <a:ext cx="842971" cy="4214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Fra14</b:Tag>
    <b:SourceType>Book</b:SourceType>
    <b:Guid>{063E5DFA-7491-496D-B1F1-C26B8417052E}</b:Guid>
    <b:Author>
      <b:Author>
        <b:NameList>
          <b:Person>
            <b:Last>Franken</b:Last>
            <b:First>Michael</b:First>
          </b:Person>
        </b:NameList>
      </b:Author>
    </b:Author>
    <b:Title>Scrum voor dummies</b:Title>
    <b:Year>2014</b:Year>
    <b:Publisher>Voor Dummies</b:Publisher>
    <b:RefOrder>17</b:RefOrder>
  </b:Source>
  <b:Source>
    <b:Tag>Leo161</b:Tag>
    <b:SourceType>InternetSite</b:SourceType>
    <b:Guid>{B0D31F64-E2EA-492E-A56C-0F44550E13BC}</b:Guid>
    <b:Author>
      <b:Author>
        <b:NameList>
          <b:Person>
            <b:Last>Snippenburg</b:Last>
            <b:First>Leo</b:First>
            <b:Middle>van</b:Middle>
          </b:Person>
        </b:NameList>
      </b:Author>
    </b:Author>
    <b:YearAccessed>2016</b:YearAccessed>
    <b:MonthAccessed>april</b:MonthAccessed>
    <b:DayAccessed>11</b:DayAccessed>
    <b:Year>z.d.</b:Year>
    <b:URL>http://editoo.nl/nl/wat-editoo</b:URL>
    <b:RefOrder>18</b:RefOrder>
  </b:Source>
  <b:Source>
    <b:Tag>Leo16</b:Tag>
    <b:SourceType>InternetSite</b:SourceType>
    <b:Guid>{359DE0A9-31D8-456D-9760-9A31D95672C1}</b:Guid>
    <b:Author>
      <b:Author>
        <b:NameList>
          <b:Person>
            <b:Last>Snippenburg</b:Last>
            <b:First>Leo</b:First>
            <b:Middle>van</b:Middle>
          </b:Person>
        </b:NameList>
      </b:Author>
    </b:Author>
    <b:URL>http://editoo.nl/nl/wij-zijn-editoo</b:URL>
    <b:YearAccessed>2016</b:YearAccessed>
    <b:MonthAccessed>april</b:MonthAccessed>
    <b:DayAccessed>11</b:DayAccessed>
    <b:Year>z.d.</b:Year>
    <b:RefOrder>19</b:RefOrder>
  </b:Source>
  <b:Source>
    <b:Tag>Wmd14</b:Tag>
    <b:SourceType>InternetSite</b:SourceType>
    <b:Guid>{FC07D5B3-FDEA-4EA0-BCB4-DA8382BEB768}</b:Guid>
    <b:Author>
      <b:Author>
        <b:NameList>
          <b:Person>
            <b:Last>W-mdr90</b:Last>
          </b:Person>
        </b:NameList>
      </b:Author>
    </b:Author>
    <b:Title>Watervalmethode</b:Title>
    <b:InternetSiteTitle>Infonu</b:InternetSiteTitle>
    <b:Year>2014</b:Year>
    <b:Month>september</b:Month>
    <b:Day>28</b:Day>
    <b:URL>http://pc-en-internet.infonu.nl/diversen/97898-de-watervalmethode.html</b:URL>
    <b:YearAccessed>2016</b:YearAccessed>
    <b:MonthAccessed>april</b:MonthAccessed>
    <b:DayAccessed>15</b:DayAccessed>
    <b:RefOrder>12</b:RefOrder>
  </b:Source>
  <b:Source>
    <b:Tag>Mar05</b:Tag>
    <b:SourceType>InternetSite</b:SourceType>
    <b:Guid>{A693292D-13FF-4056-B422-267980D434D9}</b:Guid>
    <b:Author>
      <b:Author>
        <b:NameList>
          <b:Person>
            <b:Last>Rouse</b:Last>
            <b:First>Margaret</b:First>
          </b:Person>
        </b:NameList>
      </b:Author>
    </b:Author>
    <b:Year>2005</b:Year>
    <b:Month>september</b:Month>
    <b:URL>http://searchdomino.techtarget.com/definition/XMPP</b:URL>
    <b:YearAccessed>2016</b:YearAccessed>
    <b:MonthAccessed>april</b:MonthAccessed>
    <b:DayAccessed>11</b:DayAccessed>
    <b:RefOrder>10</b:RefOrder>
  </b:Source>
  <b:Source>
    <b:Tag>Han09</b:Tag>
    <b:SourceType>InternetSite</b:SourceType>
    <b:Guid>{9DEA7415-D9C2-4624-B829-246FEF5F61FB}</b:Guid>
    <b:Author>
      <b:Author>
        <b:NameList>
          <b:Person>
            <b:Last>Maltha</b:Last>
            <b:First>Hans</b:First>
          </b:Person>
        </b:NameList>
      </b:Author>
    </b:Author>
    <b:Year>2009</b:Year>
    <b:Month>november</b:Month>
    <b:Day>23</b:Day>
    <b:URL>http://www.frankwatching.com/archive/2009/11/23/wireframes-de-bouwtekening-van-een-website/</b:URL>
    <b:YearAccessed>2016</b:YearAccessed>
    <b:MonthAccessed>april</b:MonthAccessed>
    <b:DayAccessed>15</b:DayAccessed>
    <b:RefOrder>20</b:RefOrder>
  </b:Source>
  <b:Source>
    <b:Tag>Ber13</b:Tag>
    <b:SourceType>InternetSite</b:SourceType>
    <b:Guid>{B90836CB-BD36-4BC0-8DD0-614619C429D9}</b:Guid>
    <b:Author>
      <b:Author>
        <b:NameList>
          <b:Person>
            <b:Last>Lohmeyer</b:Last>
            <b:First>Bernd</b:First>
          </b:Person>
        </b:NameList>
      </b:Author>
    </b:Author>
    <b:Year>2013</b:Year>
    <b:Month>maart</b:Month>
    <b:Day>6</b:Day>
    <b:URL>http://www.lohmy.de/2013/03/06/writing-use-cases-exception-or-alternate-flow/</b:URL>
    <b:YearAccessed>2016</b:YearAccessed>
    <b:MonthAccessed>april</b:MonthAccessed>
    <b:DayAccessed>15</b:DayAccessed>
    <b:RefOrder>13</b:RefOrder>
  </b:Source>
  <b:Source>
    <b:Tag>Jor11</b:Tag>
    <b:SourceType>InternetSite</b:SourceType>
    <b:Guid>{020BEA5C-AE37-4C22-A639-BA90E980FAD6}</b:Guid>
    <b:Author>
      <b:Author>
        <b:NameList>
          <b:Person>
            <b:Last>Joris</b:Last>
          </b:Person>
        </b:NameList>
      </b:Author>
    </b:Author>
    <b:Year>2011</b:Year>
    <b:Month>juli</b:Month>
    <b:Day>18</b:Day>
    <b:URL>http://www.goodbytes.be/blog/article/wireframes-mockups-voorbeelden-tips-en-tools</b:URL>
    <b:YearAccessed>2016</b:YearAccessed>
    <b:MonthAccessed>april</b:MonthAccessed>
    <b:DayAccessed>15</b:DayAccessed>
    <b:RefOrder>16</b:RefOrder>
  </b:Source>
  <b:Source>
    <b:Tag>Ger15</b:Tag>
    <b:SourceType>InternetSite</b:SourceType>
    <b:Guid>{FE11DEC4-41AA-466B-ADBF-A7E949D1BB62}</b:Guid>
    <b:Author>
      <b:Author>
        <b:NameList>
          <b:Person>
            <b:Last>Gerwin</b:Last>
          </b:Person>
        </b:NameList>
      </b:Author>
    </b:Author>
    <b:Year>2015</b:Year>
    <b:Month>juni</b:Month>
    <b:Day>09</b:Day>
    <b:URL>https://gflex.nl/begrippen/voip/</b:URL>
    <b:YearAccessed>2016</b:YearAccessed>
    <b:MonthAccessed>april</b:MonthAccessed>
    <b:DayAccessed>11</b:DayAccessed>
    <b:RefOrder>9</b:RefOrder>
  </b:Source>
  <b:Source>
    <b:Tag>Bel00</b:Tag>
    <b:SourceType>InternetSite</b:SourceType>
    <b:Guid>{37710D8E-0DB6-4AE4-BC9D-5E43B469778B}</b:Guid>
    <b:Author>
      <b:Author>
        <b:NameList>
          <b:Person>
            <b:Last>Beltman</b:Last>
            <b:First>Peelen</b:First>
            <b:Middle>&amp; Waalewijn</b:Middle>
          </b:Person>
        </b:NameList>
      </b:Author>
    </b:Author>
    <b:Year>2000</b:Year>
    <b:YearAccessed>2016</b:YearAccessed>
    <b:MonthAccessed>april</b:MonthAccessed>
    <b:DayAccessed>11</b:DayAccessed>
    <b:URL>http://www.crmsystemen.nl/crm-toepassing/wat-is-crm</b:URL>
    <b:RefOrder>4</b:RefOrder>
  </b:Source>
  <b:Source>
    <b:Tag>Prozd</b:Tag>
    <b:SourceType>InternetSite</b:SourceType>
    <b:Guid>{48979C97-0605-477F-9982-AD1A3C354F87}</b:Guid>
    <b:InternetSiteTitle>Prowareness</b:InternetSiteTitle>
    <b:Year>z.d.</b:Year>
    <b:YearAccessed>2016</b:YearAccessed>
    <b:MonthAccessed>april</b:MonthAccessed>
    <b:DayAccessed>15</b:DayAccessed>
    <b:URL>http://www.scrum.nl/site/Scrum-Begrippen-agile-scrum</b:URL>
    <b:RefOrder>1</b:RefOrder>
  </b:Source>
  <b:Source>
    <b:Tag>Rea</b:Tag>
    <b:SourceType>DocumentFromInternetSite</b:SourceType>
    <b:Guid>{9C15689C-1FCE-4660-8DCB-BC831D43F074}</b:Guid>
    <b:JournalName>Reader Projectmatig werken en procesmodellen versie 3.0</b:JournalName>
    <b:Year>2011</b:Year>
    <b:BookTitle>Reader Projectmatig werken en procesmodellen versie 3.0</b:BookTitle>
    <b:Pages>27-28</b:Pages>
    <b:City>Arnhem</b:City>
    <b:Publisher>Hogeschool Arnhem en Nijmegen</b:Publisher>
    <b:Author>
      <b:Author>
        <b:NameList>
          <b:Person>
            <b:Last>Nijmegen</b:Last>
            <b:First>Hogeschool</b:First>
            <b:Middle>Arnhem en</b:Middle>
          </b:Person>
        </b:NameList>
      </b:Author>
    </b:Author>
    <b:Month>februari</b:Month>
    <b:YearAccessed>2016</b:YearAccessed>
    <b:MonthAccessed>april</b:MonthAccessed>
    <b:DayAccessed>15</b:DayAccessed>
    <b:RefOrder>11</b:RefOrder>
  </b:Source>
  <b:Source>
    <b:Tag>RIM02</b:Tag>
    <b:SourceType>DocumentFromInternetSite</b:SourceType>
    <b:Guid>{7A760CE1-6930-414B-9356-B93BF0C7CB44}</b:Guid>
    <b:Author>
      <b:Author>
        <b:NameList>
          <b:Person>
            <b:Last>R.I.M.</b:Last>
          </b:Person>
        </b:NameList>
      </b:Author>
    </b:Author>
    <b:Year>2002</b:Year>
    <b:YearAccessed>2016</b:YearAccessed>
    <b:MonthAccessed>april</b:MonthAccessed>
    <b:DayAccessed>15</b:DayAccessed>
    <b:URL>http://www.ri-management.nl/dsdm/dsdm_watis.shtml</b:URL>
    <b:RefOrder>5</b:RefOrder>
  </b:Source>
  <b:Source>
    <b:Tag>Tanzd</b:Tag>
    <b:SourceType>DocumentFromInternetSite</b:SourceType>
    <b:Guid>{810834F8-BE8C-4BD0-AC1E-8E6A660CFCAA}</b:Guid>
    <b:Author>
      <b:Author>
        <b:NameList>
          <b:Person>
            <b:Last>LLC</b:Last>
            <b:First>Tangient</b:First>
          </b:Person>
        </b:NameList>
      </b:Author>
    </b:Author>
    <b:Year>z.d.</b:Year>
    <b:YearAccessed>2016</b:YearAccessed>
    <b:MonthAccessed>april</b:MonthAccessed>
    <b:DayAccessed>15</b:DayAccessed>
    <b:URL>http://lineairontwikkelen.wikispaces.com/Lineair+Ontwikkelen</b:URL>
    <b:RefOrder>8</b:RefOrder>
  </b:Source>
  <b:Source>
    <b:Tag>Pet14</b:Tag>
    <b:SourceType>DocumentFromInternetSite</b:SourceType>
    <b:Guid>{18017F7B-66CE-4D58-B649-87445773E054}</b:Guid>
    <b:Author>
      <b:Author>
        <b:NameList>
          <b:Person>
            <b:Last>Osch</b:Last>
            <b:First>Peter</b:First>
            <b:Middle>van</b:Middle>
          </b:Person>
        </b:NameList>
      </b:Author>
    </b:Author>
    <b:Year>2014</b:Year>
    <b:Month>januari</b:Month>
    <b:Day>20</b:Day>
    <b:YearAccessed>2016</b:YearAccessed>
    <b:MonthAccessed>april</b:MonthAccessed>
    <b:DayAccessed>15</b:DayAccessed>
    <b:URL>http://sparkeducation.nl/prioriteiten-met-moscow/</b:URL>
    <b:RefOrder>6</b:RefOrder>
  </b:Source>
  <b:Source>
    <b:Tag>Kri11</b:Tag>
    <b:SourceType>DocumentFromInternetSite</b:SourceType>
    <b:Guid>{789499B3-50F5-4F08-B9CA-1F890A9E53E1}</b:Guid>
    <b:Author>
      <b:Author>
        <b:NameList>
          <b:Person>
            <b:Last>Tuil</b:Last>
            <b:First>Kristian</b:First>
            <b:Middle>van</b:Middle>
          </b:Person>
        </b:NameList>
      </b:Author>
    </b:Author>
    <b:Year>2011</b:Year>
    <b:Month>juni</b:Month>
    <b:Day>24</b:Day>
    <b:YearAccessed>2016</b:YearAccessed>
    <b:MonthAccessed>april</b:MonthAccessed>
    <b:DayAccessed>15</b:DayAccessed>
    <b:URL>http://computerworld.nl/development/74796-wat-is-een-api</b:URL>
    <b:RefOrder>3</b:RefOrder>
  </b:Source>
  <b:Source>
    <b:Tag>Git16</b:Tag>
    <b:SourceType>DocumentFromInternetSite</b:SourceType>
    <b:Guid>{8B9DB97E-96F0-412D-BB32-AAC200F6AC18}</b:Guid>
    <b:Author>
      <b:Author>
        <b:NameList>
          <b:Person>
            <b:Last>Github</b:Last>
            <b:First>Inc</b:First>
          </b:Person>
        </b:NameList>
      </b:Author>
    </b:Author>
    <b:Year>2016</b:Year>
    <b:YearAccessed>2016</b:YearAccessed>
    <b:MonthAccessed>april</b:MonthAccessed>
    <b:DayAccessed>18</b:DayAccessed>
    <b:URL>https://github.com/</b:URL>
    <b:RefOrder>14</b:RefOrder>
  </b:Source>
  <b:Source>
    <b:Tag>Tre16</b:Tag>
    <b:SourceType>DocumentFromInternetSite</b:SourceType>
    <b:Guid>{1AE15C4F-467F-42C5-AA6D-E90D2FF8497A}</b:Guid>
    <b:Author>
      <b:Author>
        <b:NameList>
          <b:Person>
            <b:Last>Trello</b:Last>
            <b:First>Inc</b:First>
          </b:Person>
        </b:NameList>
      </b:Author>
    </b:Author>
    <b:Year>2016</b:Year>
    <b:YearAccessed>2016</b:YearAccessed>
    <b:MonthAccessed>april</b:MonthAccessed>
    <b:DayAccessed>18</b:DayAccessed>
    <b:URL>https://trello.com/</b:URL>
    <b:RefOrder>15</b:RefOrder>
  </b:Source>
  <b:Source>
    <b:Tag>Barzd</b:Tag>
    <b:SourceType>DocumentFromInternetSite</b:SourceType>
    <b:Guid>{6A7424A8-683B-45D1-B26E-C849C8E96F35}</b:Guid>
    <b:Author>
      <b:Author>
        <b:NameList>
          <b:Person>
            <b:Last>Dijkstra</b:Last>
            <b:First>Barre</b:First>
          </b:Person>
        </b:NameList>
      </b:Author>
    </b:Author>
    <b:Year>z.d.</b:Year>
    <b:YearAccessed>2016</b:YearAccessed>
    <b:MonthAccessed>april</b:MonthAccessed>
    <b:DayAccessed>18</b:DayAccessed>
    <b:URL>http://www.whitehorses.nl/whitebooks/2005/webservices-rest</b:URL>
    <b:RefOrder>7</b:RefOrder>
  </b:Source>
  <b:Source>
    <b:Tag>Hog16</b:Tag>
    <b:SourceType>DocumentFromInternetSite</b:SourceType>
    <b:Guid>{09CC6028-4E82-4C09-BA10-5208DCE59473}</b:Guid>
    <b:Author>
      <b:Author>
        <b:NameList>
          <b:Person>
            <b:Last>Nijmegen</b:Last>
            <b:First>Hogeschool</b:First>
            <b:Middle>Arnhem en</b:Middle>
          </b:Person>
        </b:NameList>
      </b:Author>
    </b:Author>
    <b:Year>2016</b:Year>
    <b:YearAccessed>2016</b:YearAccessed>
    <b:MonthAccessed>april</b:MonthAccessed>
    <b:DayAccessed>18</b:DayAccessed>
    <b:URL>http://specials.han.nl/themasites/studiecentra/verwerken-en-delen/bronnen-vermelden/apa-normen/</b:URL>
    <b:RefOrder>2</b:RefOrder>
  </b:Source>
</b:Sources>
</file>

<file path=customXml/itemProps1.xml><?xml version="1.0" encoding="utf-8"?>
<ds:datastoreItem xmlns:ds="http://schemas.openxmlformats.org/officeDocument/2006/customXml" ds:itemID="{FCE2145E-262B-45C0-98FE-A731CF90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6749</Words>
  <Characters>37122</Characters>
  <Application>Microsoft Office Word</Application>
  <DocSecurity>0</DocSecurity>
  <Lines>309</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 de Man</dc:creator>
  <cp:lastModifiedBy>Roel de Man</cp:lastModifiedBy>
  <cp:revision>2</cp:revision>
  <dcterms:created xsi:type="dcterms:W3CDTF">2016-09-05T05:18:00Z</dcterms:created>
  <dcterms:modified xsi:type="dcterms:W3CDTF">2016-09-05T05:18:00Z</dcterms:modified>
</cp:coreProperties>
</file>